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v:background id="_x0000_s1025" o:bwmode="white" fillcolor="#ffc">
      <v:fill r:id="rId4" o:title="信纸" type="tile"/>
    </v:background>
  </w:background>
  <w:body>
    <w:p w:rsidR="003179E7" w:rsidRDefault="00CE60B2">
      <w:pPr>
        <w:pStyle w:val="1"/>
        <w:rPr>
          <w:rFonts w:eastAsia="楷体_GB2312"/>
        </w:rPr>
      </w:pPr>
      <w:r>
        <w:rPr>
          <w:rFonts w:eastAsia="楷体_GB2312"/>
        </w:rPr>
        <w:t>说明书摘要</w:t>
      </w:r>
    </w:p>
    <w:p w:rsidR="00EF05A5" w:rsidRPr="008C6CE2" w:rsidRDefault="00CE60B2" w:rsidP="00EF05A5">
      <w:pPr>
        <w:pStyle w:val="a6"/>
        <w:ind w:firstLine="584"/>
        <w:rPr>
          <w:szCs w:val="28"/>
        </w:rPr>
      </w:pPr>
      <w:r>
        <w:rPr>
          <w:rFonts w:hint="eastAsia"/>
        </w:rPr>
        <w:t>本发明提供了一种</w:t>
      </w:r>
      <w:r w:rsidR="00227171">
        <w:rPr>
          <w:rFonts w:hint="eastAsia"/>
        </w:rPr>
        <w:t>轨道阀阀门阀位定位监测装置</w:t>
      </w:r>
      <w:r w:rsidR="00EF05A5" w:rsidRPr="00B11E1D">
        <w:rPr>
          <w:rFonts w:hint="eastAsia"/>
        </w:rPr>
        <w:t>和</w:t>
      </w:r>
      <w:r w:rsidR="00227171">
        <w:rPr>
          <w:rFonts w:hint="eastAsia"/>
        </w:rPr>
        <w:t>监测方法</w:t>
      </w:r>
      <w:r w:rsidR="00EF05A5">
        <w:rPr>
          <w:rFonts w:hint="eastAsia"/>
        </w:rPr>
        <w:t>，解决现有</w:t>
      </w:r>
      <w:r w:rsidR="00EF05A5" w:rsidRPr="00B11E1D">
        <w:rPr>
          <w:rFonts w:hint="eastAsia"/>
        </w:rPr>
        <w:t>阀门开度信息无法可靠远程反馈</w:t>
      </w:r>
      <w:r w:rsidR="00EF05A5">
        <w:rPr>
          <w:rFonts w:hint="eastAsia"/>
        </w:rPr>
        <w:t>的技术问题。装置</w:t>
      </w:r>
      <w:r w:rsidR="00EF05A5">
        <w:rPr>
          <w:rFonts w:hint="eastAsia"/>
          <w:szCs w:val="28"/>
        </w:rPr>
        <w:t>包括：</w:t>
      </w:r>
      <w:r w:rsidR="00EF05A5">
        <w:rPr>
          <w:szCs w:val="28"/>
        </w:rPr>
        <w:t>物理信号</w:t>
      </w:r>
      <w:r w:rsidR="00EF05A5">
        <w:rPr>
          <w:rFonts w:hint="eastAsia"/>
          <w:szCs w:val="28"/>
        </w:rPr>
        <w:t>转接装置，用于将与</w:t>
      </w:r>
      <w:r w:rsidR="00EF05A5" w:rsidRPr="00BA5133">
        <w:rPr>
          <w:rFonts w:hint="eastAsia"/>
          <w:szCs w:val="28"/>
        </w:rPr>
        <w:t>阀门开度</w:t>
      </w:r>
      <w:r w:rsidR="00EF05A5">
        <w:rPr>
          <w:rFonts w:hint="eastAsia"/>
          <w:szCs w:val="28"/>
        </w:rPr>
        <w:t>正相关的位移变化信号转换为倾斜角度信号；</w:t>
      </w:r>
      <w:r w:rsidR="00EF05A5">
        <w:rPr>
          <w:szCs w:val="28"/>
        </w:rPr>
        <w:t>角度传感器</w:t>
      </w:r>
      <w:r w:rsidR="00EF05A5">
        <w:rPr>
          <w:rFonts w:hint="eastAsia"/>
          <w:szCs w:val="28"/>
        </w:rPr>
        <w:t>，用于受控采集所述</w:t>
      </w:r>
      <w:r w:rsidR="00EF05A5">
        <w:rPr>
          <w:szCs w:val="28"/>
        </w:rPr>
        <w:t>物理信号</w:t>
      </w:r>
      <w:r w:rsidR="00EF05A5">
        <w:rPr>
          <w:rFonts w:hint="eastAsia"/>
          <w:szCs w:val="28"/>
        </w:rPr>
        <w:t>转接装置的角度信号；加速度传感器，用于采集</w:t>
      </w:r>
      <w:r w:rsidR="00EF05A5" w:rsidRPr="00BA5133">
        <w:rPr>
          <w:rFonts w:hint="eastAsia"/>
          <w:szCs w:val="28"/>
        </w:rPr>
        <w:t>控制手轮</w:t>
      </w:r>
      <w:r w:rsidR="00EF05A5">
        <w:rPr>
          <w:rFonts w:hint="eastAsia"/>
          <w:szCs w:val="28"/>
        </w:rPr>
        <w:t>运动平面内的加速度信号；</w:t>
      </w:r>
      <w:r w:rsidR="00EF05A5">
        <w:rPr>
          <w:szCs w:val="28"/>
        </w:rPr>
        <w:t>处理器</w:t>
      </w:r>
      <w:r w:rsidR="00EF05A5">
        <w:rPr>
          <w:rFonts w:hint="eastAsia"/>
          <w:szCs w:val="28"/>
        </w:rPr>
        <w:t>，用于根据所述加速度信号激活或休眠，激活后根据预置控制策略将所述角度信号形成</w:t>
      </w:r>
      <w:r w:rsidR="00EF05A5" w:rsidRPr="00BA5133">
        <w:rPr>
          <w:rFonts w:hint="eastAsia"/>
          <w:szCs w:val="28"/>
        </w:rPr>
        <w:t>阀门</w:t>
      </w:r>
      <w:r w:rsidR="00EF05A5">
        <w:rPr>
          <w:rFonts w:hint="eastAsia"/>
          <w:szCs w:val="28"/>
        </w:rPr>
        <w:t>开度数据</w:t>
      </w:r>
      <w:r w:rsidR="00EF05A5">
        <w:rPr>
          <w:rFonts w:hint="eastAsia"/>
        </w:rPr>
        <w:t>，并控制数据的发送和接收；</w:t>
      </w:r>
      <w:r w:rsidR="00EF05A5">
        <w:rPr>
          <w:rFonts w:hint="eastAsia"/>
          <w:szCs w:val="28"/>
        </w:rPr>
        <w:t>远程通信装置，用于受控建立</w:t>
      </w:r>
      <w:r w:rsidR="00EF05A5">
        <w:rPr>
          <w:rFonts w:hint="eastAsia"/>
        </w:rPr>
        <w:t>数据发送和接收的</w:t>
      </w:r>
      <w:r w:rsidR="00EF05A5">
        <w:rPr>
          <w:rFonts w:hint="eastAsia"/>
          <w:szCs w:val="28"/>
        </w:rPr>
        <w:t>传输链路。</w:t>
      </w:r>
      <w:r w:rsidR="00EF05A5">
        <w:rPr>
          <w:rFonts w:hint="eastAsia"/>
        </w:rPr>
        <w:t>将现有的</w:t>
      </w:r>
      <w:r w:rsidR="00EF05A5" w:rsidRPr="00BA5133">
        <w:rPr>
          <w:rFonts w:hint="eastAsia"/>
          <w:szCs w:val="28"/>
        </w:rPr>
        <w:t>阀门开度</w:t>
      </w:r>
      <w:r w:rsidR="00EF05A5">
        <w:rPr>
          <w:rFonts w:hint="eastAsia"/>
          <w:szCs w:val="28"/>
        </w:rPr>
        <w:t>对应的有限长度量程以物理方式映射到较大的角度量程，实现采用高级传感器技术进行精确测量同时提高</w:t>
      </w:r>
      <w:r w:rsidR="00EF05A5" w:rsidRPr="00652079">
        <w:rPr>
          <w:rFonts w:hint="eastAsia"/>
        </w:rPr>
        <w:t>轨道阀</w:t>
      </w:r>
      <w:r w:rsidR="00EF05A5">
        <w:rPr>
          <w:rFonts w:hint="eastAsia"/>
        </w:rPr>
        <w:t>运维阶段的可靠性。</w:t>
      </w:r>
    </w:p>
    <w:p w:rsidR="00BE5184" w:rsidRPr="00EF05A5" w:rsidRDefault="00BE5184" w:rsidP="00BE5184">
      <w:pPr>
        <w:pStyle w:val="a6"/>
        <w:ind w:firstLine="584"/>
        <w:rPr>
          <w:szCs w:val="28"/>
        </w:rPr>
      </w:pPr>
    </w:p>
    <w:p w:rsidR="00DC28CC" w:rsidRPr="0058667B" w:rsidRDefault="00DC28CC" w:rsidP="00EA0E03">
      <w:pPr>
        <w:pStyle w:val="a6"/>
        <w:ind w:firstLine="584"/>
        <w:rPr>
          <w:szCs w:val="28"/>
        </w:rPr>
      </w:pPr>
    </w:p>
    <w:p w:rsidR="003179E7" w:rsidRPr="00DC28CC" w:rsidRDefault="003179E7">
      <w:pPr>
        <w:pStyle w:val="a6"/>
        <w:ind w:firstLineChars="200" w:firstLine="584"/>
        <w:rPr>
          <w:szCs w:val="28"/>
        </w:rPr>
      </w:pPr>
    </w:p>
    <w:p w:rsidR="003179E7" w:rsidRDefault="003179E7">
      <w:pPr>
        <w:pStyle w:val="a6"/>
      </w:pPr>
    </w:p>
    <w:p w:rsidR="003179E7" w:rsidRDefault="003179E7">
      <w:pPr>
        <w:pStyle w:val="a6"/>
        <w:rPr>
          <w:rStyle w:val="af0"/>
          <w:rFonts w:eastAsia="楷体_GB2312"/>
          <w:color w:val="000000"/>
          <w:szCs w:val="28"/>
        </w:rPr>
        <w:sectPr w:rsidR="003179E7">
          <w:headerReference w:type="default" r:id="rId9"/>
          <w:footerReference w:type="even" r:id="rId10"/>
          <w:footerReference w:type="default" r:id="rId11"/>
          <w:pgSz w:w="11907" w:h="16840"/>
          <w:pgMar w:top="1321" w:right="947" w:bottom="851" w:left="1412" w:header="0" w:footer="851" w:gutter="0"/>
          <w:pgNumType w:start="1"/>
          <w:cols w:space="720"/>
          <w:docGrid w:linePitch="353"/>
        </w:sectPr>
      </w:pPr>
    </w:p>
    <w:p w:rsidR="003179E7" w:rsidRDefault="00CE60B2">
      <w:pPr>
        <w:pStyle w:val="1"/>
        <w:rPr>
          <w:rFonts w:eastAsia="楷体_GB2312"/>
        </w:rPr>
      </w:pPr>
      <w:r>
        <w:rPr>
          <w:rFonts w:eastAsia="楷体_GB2312"/>
        </w:rPr>
        <w:lastRenderedPageBreak/>
        <w:t>摘要附图</w:t>
      </w:r>
    </w:p>
    <w:p w:rsidR="003179E7" w:rsidRDefault="003179E7">
      <w:pPr>
        <w:spacing w:line="480" w:lineRule="atLeast"/>
        <w:jc w:val="center"/>
        <w:rPr>
          <w:rStyle w:val="af0"/>
          <w:rFonts w:eastAsia="楷体_GB2312"/>
        </w:rPr>
      </w:pPr>
    </w:p>
    <w:p w:rsidR="003179E7" w:rsidRDefault="003B408D">
      <w:pPr>
        <w:spacing w:line="480" w:lineRule="atLeast"/>
        <w:jc w:val="center"/>
        <w:rPr>
          <w:rStyle w:val="af0"/>
          <w:rFonts w:eastAsia="楷体_GB2312"/>
        </w:rPr>
        <w:sectPr w:rsidR="003179E7">
          <w:pgSz w:w="11907" w:h="16840"/>
          <w:pgMar w:top="1321" w:right="947" w:bottom="851" w:left="1412" w:header="0" w:footer="851" w:gutter="0"/>
          <w:pgNumType w:start="1"/>
          <w:cols w:space="720"/>
          <w:docGrid w:linePitch="353"/>
        </w:sectPr>
      </w:pPr>
      <w:r w:rsidRPr="003B408D">
        <w:rPr>
          <w:rStyle w:val="af0"/>
          <w:rFonts w:eastAsia="楷体_GB2312"/>
          <w:noProof/>
        </w:rPr>
        <w:drawing>
          <wp:inline distT="0" distB="0" distL="0" distR="0">
            <wp:extent cx="4285664" cy="2313274"/>
            <wp:effectExtent l="19050" t="0" r="586"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88125" cy="2314602"/>
                    </a:xfrm>
                    <a:prstGeom prst="rect">
                      <a:avLst/>
                    </a:prstGeom>
                    <a:noFill/>
                    <a:ln w="9525">
                      <a:noFill/>
                      <a:miter lim="800000"/>
                      <a:headEnd/>
                      <a:tailEnd/>
                    </a:ln>
                  </pic:spPr>
                </pic:pic>
              </a:graphicData>
            </a:graphic>
          </wp:inline>
        </w:drawing>
      </w:r>
    </w:p>
    <w:p w:rsidR="003179E7" w:rsidRDefault="00CE60B2">
      <w:pPr>
        <w:pStyle w:val="1"/>
        <w:rPr>
          <w:rFonts w:eastAsia="楷体_GB2312"/>
        </w:rPr>
      </w:pPr>
      <w:r>
        <w:rPr>
          <w:rFonts w:eastAsia="楷体_GB2312"/>
        </w:rPr>
        <w:lastRenderedPageBreak/>
        <w:t>权利要求书</w:t>
      </w:r>
    </w:p>
    <w:p w:rsidR="00753539" w:rsidRDefault="008C6CE2" w:rsidP="00770A50">
      <w:pPr>
        <w:pStyle w:val="a6"/>
        <w:ind w:firstLine="584"/>
        <w:rPr>
          <w:szCs w:val="28"/>
        </w:rPr>
      </w:pPr>
      <w:r>
        <w:rPr>
          <w:rFonts w:hint="eastAsia"/>
          <w:szCs w:val="28"/>
        </w:rPr>
        <w:t>1</w:t>
      </w:r>
      <w:r>
        <w:rPr>
          <w:rFonts w:hint="eastAsia"/>
          <w:szCs w:val="28"/>
        </w:rPr>
        <w:t>、</w:t>
      </w:r>
      <w:r w:rsidR="00CE60B2" w:rsidRPr="008C6CE2">
        <w:rPr>
          <w:rFonts w:hint="eastAsia"/>
          <w:szCs w:val="28"/>
        </w:rPr>
        <w:t>一种</w:t>
      </w:r>
      <w:r w:rsidR="00227171">
        <w:rPr>
          <w:rFonts w:hint="eastAsia"/>
          <w:szCs w:val="28"/>
        </w:rPr>
        <w:t>轨道阀阀门阀位定位监测装置</w:t>
      </w:r>
      <w:r w:rsidR="00CE60B2" w:rsidRPr="008C6CE2">
        <w:rPr>
          <w:rFonts w:hint="eastAsia"/>
          <w:szCs w:val="28"/>
        </w:rPr>
        <w:t>，其特征在于，</w:t>
      </w:r>
      <w:r w:rsidR="00753539">
        <w:rPr>
          <w:rFonts w:hint="eastAsia"/>
          <w:szCs w:val="28"/>
        </w:rPr>
        <w:t>包括：</w:t>
      </w:r>
    </w:p>
    <w:p w:rsidR="00753539" w:rsidRDefault="00753539" w:rsidP="00770A50">
      <w:pPr>
        <w:pStyle w:val="a6"/>
        <w:ind w:firstLine="584"/>
        <w:rPr>
          <w:szCs w:val="28"/>
        </w:rPr>
      </w:pPr>
      <w:r>
        <w:rPr>
          <w:szCs w:val="28"/>
        </w:rPr>
        <w:t>物理信号</w:t>
      </w:r>
      <w:r>
        <w:rPr>
          <w:rFonts w:hint="eastAsia"/>
          <w:szCs w:val="28"/>
        </w:rPr>
        <w:t>转接装置，用于将与</w:t>
      </w:r>
      <w:r w:rsidRPr="00BA5133">
        <w:rPr>
          <w:rFonts w:hint="eastAsia"/>
          <w:szCs w:val="28"/>
        </w:rPr>
        <w:t>阀门开度</w:t>
      </w:r>
      <w:r>
        <w:rPr>
          <w:rFonts w:hint="eastAsia"/>
          <w:szCs w:val="28"/>
        </w:rPr>
        <w:t>正相关的位移变化信号转换为倾斜角度信号</w:t>
      </w:r>
      <w:r w:rsidR="001B3B65">
        <w:rPr>
          <w:rFonts w:hint="eastAsia"/>
          <w:szCs w:val="28"/>
        </w:rPr>
        <w:t>；</w:t>
      </w:r>
    </w:p>
    <w:p w:rsidR="00753539" w:rsidRDefault="00753539" w:rsidP="00770A50">
      <w:pPr>
        <w:pStyle w:val="a6"/>
        <w:ind w:firstLine="584"/>
        <w:rPr>
          <w:szCs w:val="28"/>
        </w:rPr>
      </w:pPr>
      <w:r>
        <w:rPr>
          <w:szCs w:val="28"/>
        </w:rPr>
        <w:t>角度传感器</w:t>
      </w:r>
      <w:r>
        <w:rPr>
          <w:rFonts w:hint="eastAsia"/>
          <w:szCs w:val="28"/>
        </w:rPr>
        <w:t>，用于受控采集</w:t>
      </w:r>
      <w:r w:rsidR="001B3B65">
        <w:rPr>
          <w:rFonts w:hint="eastAsia"/>
          <w:szCs w:val="28"/>
        </w:rPr>
        <w:t>所述</w:t>
      </w:r>
      <w:r>
        <w:rPr>
          <w:szCs w:val="28"/>
        </w:rPr>
        <w:t>物理信号</w:t>
      </w:r>
      <w:r>
        <w:rPr>
          <w:rFonts w:hint="eastAsia"/>
          <w:szCs w:val="28"/>
        </w:rPr>
        <w:t>转接装置的角度信号</w:t>
      </w:r>
      <w:r w:rsidR="001B3B65">
        <w:rPr>
          <w:rFonts w:hint="eastAsia"/>
          <w:szCs w:val="28"/>
        </w:rPr>
        <w:t>；</w:t>
      </w:r>
    </w:p>
    <w:p w:rsidR="00753539" w:rsidRDefault="00753539" w:rsidP="00770A50">
      <w:pPr>
        <w:pStyle w:val="a6"/>
        <w:ind w:firstLine="584"/>
        <w:rPr>
          <w:szCs w:val="28"/>
        </w:rPr>
      </w:pPr>
      <w:r>
        <w:rPr>
          <w:rFonts w:hint="eastAsia"/>
          <w:szCs w:val="28"/>
        </w:rPr>
        <w:t>加速度传感器，用于采集</w:t>
      </w:r>
      <w:r w:rsidRPr="00BA5133">
        <w:rPr>
          <w:rFonts w:hint="eastAsia"/>
          <w:szCs w:val="28"/>
        </w:rPr>
        <w:t>控制手轮</w:t>
      </w:r>
      <w:r>
        <w:rPr>
          <w:rFonts w:hint="eastAsia"/>
          <w:szCs w:val="28"/>
        </w:rPr>
        <w:t>运动</w:t>
      </w:r>
      <w:del w:id="0" w:author="zhuxl" w:date="2019-01-09T12:31:00Z">
        <w:r w:rsidDel="007026D9">
          <w:rPr>
            <w:rFonts w:hint="eastAsia"/>
            <w:szCs w:val="28"/>
          </w:rPr>
          <w:delText>平面内</w:delText>
        </w:r>
      </w:del>
      <w:ins w:id="1" w:author="zhuxl" w:date="2019-01-09T12:31:00Z">
        <w:r w:rsidR="007026D9">
          <w:rPr>
            <w:rFonts w:hint="eastAsia"/>
            <w:szCs w:val="28"/>
          </w:rPr>
          <w:t>导致</w:t>
        </w:r>
      </w:ins>
      <w:r>
        <w:rPr>
          <w:rFonts w:hint="eastAsia"/>
          <w:szCs w:val="28"/>
        </w:rPr>
        <w:t>的加速度信号</w:t>
      </w:r>
      <w:r w:rsidR="001B3B65">
        <w:rPr>
          <w:rFonts w:hint="eastAsia"/>
          <w:szCs w:val="28"/>
        </w:rPr>
        <w:t>；</w:t>
      </w:r>
    </w:p>
    <w:p w:rsidR="00753539" w:rsidRDefault="00753539" w:rsidP="00770A50">
      <w:pPr>
        <w:pStyle w:val="a6"/>
        <w:ind w:firstLine="584"/>
        <w:rPr>
          <w:szCs w:val="28"/>
        </w:rPr>
      </w:pPr>
      <w:r>
        <w:rPr>
          <w:szCs w:val="28"/>
        </w:rPr>
        <w:t>处理器</w:t>
      </w:r>
      <w:r>
        <w:rPr>
          <w:rFonts w:hint="eastAsia"/>
          <w:szCs w:val="28"/>
        </w:rPr>
        <w:t>，用于根据</w:t>
      </w:r>
      <w:r w:rsidR="001B3B65">
        <w:rPr>
          <w:rFonts w:hint="eastAsia"/>
          <w:szCs w:val="28"/>
        </w:rPr>
        <w:t>所述</w:t>
      </w:r>
      <w:r>
        <w:rPr>
          <w:rFonts w:hint="eastAsia"/>
          <w:szCs w:val="28"/>
        </w:rPr>
        <w:t>加速度信号激活或休眠，激活后根据预置控制策略将</w:t>
      </w:r>
      <w:r w:rsidR="001B3B65">
        <w:rPr>
          <w:rFonts w:hint="eastAsia"/>
          <w:szCs w:val="28"/>
        </w:rPr>
        <w:t>所述</w:t>
      </w:r>
      <w:r>
        <w:rPr>
          <w:rFonts w:hint="eastAsia"/>
          <w:szCs w:val="28"/>
        </w:rPr>
        <w:t>角度信号形成</w:t>
      </w:r>
      <w:r w:rsidRPr="00BA5133">
        <w:rPr>
          <w:rFonts w:hint="eastAsia"/>
          <w:szCs w:val="28"/>
        </w:rPr>
        <w:t>阀门</w:t>
      </w:r>
      <w:r>
        <w:rPr>
          <w:rFonts w:hint="eastAsia"/>
          <w:szCs w:val="28"/>
        </w:rPr>
        <w:t>开度数据</w:t>
      </w:r>
      <w:r>
        <w:rPr>
          <w:rFonts w:hint="eastAsia"/>
        </w:rPr>
        <w:t>，</w:t>
      </w:r>
      <w:r w:rsidR="001B3B65">
        <w:rPr>
          <w:rFonts w:hint="eastAsia"/>
        </w:rPr>
        <w:t>并</w:t>
      </w:r>
      <w:r>
        <w:rPr>
          <w:rFonts w:hint="eastAsia"/>
        </w:rPr>
        <w:t>控制数据的发送和接收</w:t>
      </w:r>
      <w:r w:rsidR="00EF05A5">
        <w:rPr>
          <w:rFonts w:hint="eastAsia"/>
        </w:rPr>
        <w:t>；</w:t>
      </w:r>
    </w:p>
    <w:p w:rsidR="003179E7" w:rsidRPr="008C6CE2" w:rsidRDefault="00753539" w:rsidP="00770A50">
      <w:pPr>
        <w:pStyle w:val="a6"/>
        <w:ind w:firstLine="584"/>
        <w:rPr>
          <w:szCs w:val="28"/>
        </w:rPr>
      </w:pPr>
      <w:r>
        <w:rPr>
          <w:rFonts w:hint="eastAsia"/>
          <w:szCs w:val="28"/>
        </w:rPr>
        <w:t>远程通信装置，用于受控建立</w:t>
      </w:r>
      <w:r>
        <w:rPr>
          <w:rFonts w:hint="eastAsia"/>
        </w:rPr>
        <w:t>数据发送和接收的</w:t>
      </w:r>
      <w:r>
        <w:rPr>
          <w:rFonts w:hint="eastAsia"/>
          <w:szCs w:val="28"/>
        </w:rPr>
        <w:t>传输链路</w:t>
      </w:r>
      <w:r w:rsidR="00EF05A5">
        <w:rPr>
          <w:rFonts w:hint="eastAsia"/>
          <w:szCs w:val="28"/>
        </w:rPr>
        <w:t>。</w:t>
      </w:r>
    </w:p>
    <w:p w:rsidR="00753539" w:rsidRDefault="008C6CE2" w:rsidP="006956AB">
      <w:pPr>
        <w:pStyle w:val="a6"/>
        <w:rPr>
          <w:szCs w:val="28"/>
        </w:rPr>
      </w:pPr>
      <w:r>
        <w:rPr>
          <w:rFonts w:hint="eastAsia"/>
          <w:szCs w:val="28"/>
        </w:rPr>
        <w:t>2</w:t>
      </w:r>
      <w:r>
        <w:rPr>
          <w:rFonts w:hint="eastAsia"/>
          <w:szCs w:val="28"/>
        </w:rPr>
        <w:t>、</w:t>
      </w:r>
      <w:r w:rsidR="00CE60B2" w:rsidRPr="008C6CE2">
        <w:rPr>
          <w:rFonts w:hint="eastAsia"/>
          <w:szCs w:val="28"/>
        </w:rPr>
        <w:t>如权利要求</w:t>
      </w:r>
      <w:r w:rsidR="00CE60B2" w:rsidRPr="008C6CE2">
        <w:rPr>
          <w:rFonts w:hint="eastAsia"/>
          <w:szCs w:val="28"/>
        </w:rPr>
        <w:t>1</w:t>
      </w:r>
      <w:r w:rsidR="00CE60B2" w:rsidRPr="008C6CE2">
        <w:rPr>
          <w:rFonts w:hint="eastAsia"/>
          <w:szCs w:val="28"/>
        </w:rPr>
        <w:t>所述的</w:t>
      </w:r>
      <w:r w:rsidR="00227171">
        <w:rPr>
          <w:rFonts w:hint="eastAsia"/>
          <w:szCs w:val="28"/>
        </w:rPr>
        <w:t>轨道阀阀门阀位定位监测装置</w:t>
      </w:r>
      <w:r w:rsidR="0086651F">
        <w:rPr>
          <w:rFonts w:hint="eastAsia"/>
          <w:szCs w:val="28"/>
        </w:rPr>
        <w:t>，其特征在于，所述</w:t>
      </w:r>
      <w:r w:rsidR="00753539">
        <w:rPr>
          <w:szCs w:val="28"/>
        </w:rPr>
        <w:t>处理器</w:t>
      </w:r>
      <w:r w:rsidR="00753539">
        <w:rPr>
          <w:rFonts w:hint="eastAsia"/>
          <w:szCs w:val="28"/>
        </w:rPr>
        <w:t>中部署：</w:t>
      </w:r>
    </w:p>
    <w:p w:rsidR="006956AB" w:rsidRPr="006956AB" w:rsidRDefault="00753539" w:rsidP="006956AB">
      <w:pPr>
        <w:pStyle w:val="a6"/>
        <w:rPr>
          <w:szCs w:val="28"/>
        </w:rPr>
      </w:pPr>
      <w:r>
        <w:t>用户侧</w:t>
      </w:r>
      <w:r>
        <w:rPr>
          <w:rFonts w:hint="eastAsia"/>
        </w:rPr>
        <w:t>请求响应</w:t>
      </w:r>
      <w:r>
        <w:t>模块</w:t>
      </w:r>
      <w:r>
        <w:rPr>
          <w:rFonts w:hint="eastAsia"/>
        </w:rPr>
        <w:t>，用于响应上位系统的请求，接收配置数据、发送采集数据。</w:t>
      </w:r>
    </w:p>
    <w:p w:rsidR="00915348" w:rsidRPr="0058667B" w:rsidRDefault="007825F6">
      <w:pPr>
        <w:pStyle w:val="a6"/>
        <w:ind w:firstLineChars="200" w:firstLine="584"/>
      </w:pPr>
      <w:r>
        <w:rPr>
          <w:rFonts w:hint="eastAsia"/>
        </w:rPr>
        <w:t>3</w:t>
      </w:r>
      <w:r>
        <w:rPr>
          <w:rFonts w:hint="eastAsia"/>
        </w:rPr>
        <w:t>、</w:t>
      </w:r>
      <w:r w:rsidRPr="008C6CE2">
        <w:rPr>
          <w:rFonts w:hint="eastAsia"/>
          <w:szCs w:val="28"/>
        </w:rPr>
        <w:t>如权利要求</w:t>
      </w:r>
      <w:r w:rsidRPr="008C6CE2">
        <w:rPr>
          <w:rFonts w:hint="eastAsia"/>
          <w:szCs w:val="28"/>
        </w:rPr>
        <w:t>1</w:t>
      </w:r>
      <w:r w:rsidRPr="008C6CE2">
        <w:rPr>
          <w:rFonts w:hint="eastAsia"/>
          <w:szCs w:val="28"/>
        </w:rPr>
        <w:t>所述的</w:t>
      </w:r>
      <w:r w:rsidR="00227171">
        <w:rPr>
          <w:rFonts w:hint="eastAsia"/>
          <w:szCs w:val="28"/>
        </w:rPr>
        <w:t>轨道阀阀门阀位定位监测装置</w:t>
      </w:r>
      <w:r>
        <w:rPr>
          <w:rFonts w:hint="eastAsia"/>
          <w:szCs w:val="28"/>
        </w:rPr>
        <w:t>，其特征在于，所述</w:t>
      </w:r>
      <w:r w:rsidR="00FD77F2">
        <w:rPr>
          <w:szCs w:val="28"/>
        </w:rPr>
        <w:t>角度传感器</w:t>
      </w:r>
      <w:r w:rsidR="00FD77F2">
        <w:rPr>
          <w:rFonts w:hint="eastAsia"/>
          <w:szCs w:val="28"/>
        </w:rPr>
        <w:t>包括第一</w:t>
      </w:r>
      <w:r w:rsidR="00FD77F2">
        <w:rPr>
          <w:szCs w:val="28"/>
        </w:rPr>
        <w:t>角度传感器和第二角度传感器</w:t>
      </w:r>
      <w:r w:rsidR="00FD77F2">
        <w:rPr>
          <w:rFonts w:hint="eastAsia"/>
          <w:szCs w:val="28"/>
        </w:rPr>
        <w:t>，所述第一</w:t>
      </w:r>
      <w:r w:rsidR="00FD77F2">
        <w:rPr>
          <w:szCs w:val="28"/>
        </w:rPr>
        <w:t>角度传感器在所述物理信号</w:t>
      </w:r>
      <w:r w:rsidR="00FD77F2">
        <w:rPr>
          <w:rFonts w:hint="eastAsia"/>
          <w:szCs w:val="28"/>
        </w:rPr>
        <w:t>转接装置的刚性结构与水平面夹角最小夹角时进行调零，同时所述</w:t>
      </w:r>
      <w:r w:rsidR="00FD77F2">
        <w:rPr>
          <w:szCs w:val="28"/>
        </w:rPr>
        <w:t>第二角度传感器在所述物理信号</w:t>
      </w:r>
      <w:r w:rsidR="00FD77F2">
        <w:rPr>
          <w:rFonts w:hint="eastAsia"/>
          <w:szCs w:val="28"/>
        </w:rPr>
        <w:t>转接装置的所述刚性结构与水平面为最大夹角时进行调零。</w:t>
      </w:r>
    </w:p>
    <w:p w:rsidR="00B337BC" w:rsidRDefault="00FD77F2">
      <w:pPr>
        <w:pStyle w:val="a6"/>
        <w:ind w:firstLineChars="200" w:firstLine="584"/>
      </w:pPr>
      <w:r>
        <w:rPr>
          <w:rFonts w:hint="eastAsia"/>
        </w:rPr>
        <w:t>4</w:t>
      </w:r>
      <w:r>
        <w:rPr>
          <w:rFonts w:hint="eastAsia"/>
        </w:rPr>
        <w:t>、</w:t>
      </w:r>
      <w:r w:rsidRPr="008C6CE2">
        <w:rPr>
          <w:rFonts w:hint="eastAsia"/>
          <w:szCs w:val="28"/>
        </w:rPr>
        <w:t>如权利要求</w:t>
      </w:r>
      <w:r w:rsidRPr="008C6CE2">
        <w:rPr>
          <w:rFonts w:hint="eastAsia"/>
          <w:szCs w:val="28"/>
        </w:rPr>
        <w:t>1</w:t>
      </w:r>
      <w:r w:rsidRPr="008C6CE2">
        <w:rPr>
          <w:rFonts w:hint="eastAsia"/>
          <w:szCs w:val="28"/>
        </w:rPr>
        <w:t>所述的</w:t>
      </w:r>
      <w:r w:rsidR="00227171">
        <w:rPr>
          <w:rFonts w:hint="eastAsia"/>
          <w:szCs w:val="28"/>
        </w:rPr>
        <w:t>轨道阀阀门阀位定位监测装置</w:t>
      </w:r>
      <w:r>
        <w:rPr>
          <w:rFonts w:hint="eastAsia"/>
          <w:szCs w:val="28"/>
        </w:rPr>
        <w:t>，其特征在于，所述</w:t>
      </w:r>
      <w:r>
        <w:rPr>
          <w:rFonts w:hint="eastAsia"/>
        </w:rPr>
        <w:t>沿所述</w:t>
      </w:r>
      <w:ins w:id="2" w:author="zhuxl" w:date="2019-01-09T12:39:00Z">
        <w:r w:rsidR="0034298B">
          <w:rPr>
            <w:szCs w:val="28"/>
          </w:rPr>
          <w:t>物理信号</w:t>
        </w:r>
        <w:r w:rsidR="0034298B">
          <w:rPr>
            <w:rFonts w:hint="eastAsia"/>
            <w:szCs w:val="28"/>
          </w:rPr>
          <w:t>转接装置的刚性结构延伸方向</w:t>
        </w:r>
      </w:ins>
      <w:del w:id="3" w:author="zhuxl" w:date="2019-01-09T12:39:00Z">
        <w:r w:rsidRPr="00BA5133" w:rsidDel="0034298B">
          <w:rPr>
            <w:rFonts w:hint="eastAsia"/>
            <w:szCs w:val="28"/>
          </w:rPr>
          <w:delText>控制手轮</w:delText>
        </w:r>
        <w:r w:rsidDel="0034298B">
          <w:rPr>
            <w:rFonts w:hint="eastAsia"/>
            <w:szCs w:val="28"/>
          </w:rPr>
          <w:delText>刚性结构的径向</w:delText>
        </w:r>
      </w:del>
      <w:r>
        <w:rPr>
          <w:rFonts w:hint="eastAsia"/>
          <w:szCs w:val="28"/>
        </w:rPr>
        <w:t>间隔设置一组加速度传感器。</w:t>
      </w:r>
    </w:p>
    <w:p w:rsidR="00DE3A00" w:rsidRDefault="00D34009" w:rsidP="00DE3A00">
      <w:pPr>
        <w:pStyle w:val="a6"/>
        <w:rPr>
          <w:szCs w:val="28"/>
        </w:rPr>
      </w:pPr>
      <w:r>
        <w:rPr>
          <w:rFonts w:hint="eastAsia"/>
        </w:rPr>
        <w:t>5</w:t>
      </w:r>
      <w:r w:rsidR="00DE3A00">
        <w:rPr>
          <w:rFonts w:hint="eastAsia"/>
        </w:rPr>
        <w:t>、</w:t>
      </w:r>
      <w:r w:rsidR="00DE3A00" w:rsidRPr="008C6CE2">
        <w:rPr>
          <w:rFonts w:hint="eastAsia"/>
          <w:szCs w:val="28"/>
        </w:rPr>
        <w:t>如权利要求</w:t>
      </w:r>
      <w:r w:rsidR="00DE3A00" w:rsidRPr="008C6CE2">
        <w:rPr>
          <w:rFonts w:hint="eastAsia"/>
          <w:szCs w:val="28"/>
        </w:rPr>
        <w:t>1</w:t>
      </w:r>
      <w:r w:rsidR="00DE3A00" w:rsidRPr="008C6CE2">
        <w:rPr>
          <w:rFonts w:hint="eastAsia"/>
          <w:szCs w:val="28"/>
        </w:rPr>
        <w:t>所述的</w:t>
      </w:r>
      <w:r w:rsidR="00227171">
        <w:rPr>
          <w:rFonts w:hint="eastAsia"/>
          <w:szCs w:val="28"/>
        </w:rPr>
        <w:t>轨道阀阀门阀位定位监测装置</w:t>
      </w:r>
      <w:r w:rsidR="00DE3A00">
        <w:rPr>
          <w:rFonts w:hint="eastAsia"/>
          <w:szCs w:val="28"/>
        </w:rPr>
        <w:t>，其特征在于，所述</w:t>
      </w:r>
      <w:r w:rsidR="00DE3A00">
        <w:rPr>
          <w:szCs w:val="28"/>
        </w:rPr>
        <w:t>物理信号</w:t>
      </w:r>
      <w:r w:rsidR="00DE3A00">
        <w:rPr>
          <w:rFonts w:hint="eastAsia"/>
          <w:szCs w:val="28"/>
        </w:rPr>
        <w:t>转接装置包括支撑架、第一铰接基座、第二铰接基座和伸缩导杆，所述支撑架沿顶部基座径向方向延伸，所述支撑架一端固定在所述顶部基座侧壁上，所述支撑架另一端固定所述第一铰接基座，</w:t>
      </w:r>
      <w:r w:rsidR="00DE3A00" w:rsidRPr="00BA5133">
        <w:rPr>
          <w:rFonts w:hint="eastAsia"/>
          <w:szCs w:val="28"/>
        </w:rPr>
        <w:t>阀门开度指示杆</w:t>
      </w:r>
      <w:r w:rsidR="00DE3A00">
        <w:rPr>
          <w:rFonts w:hint="eastAsia"/>
          <w:szCs w:val="28"/>
        </w:rPr>
        <w:t>的顶部固定所述第二铰接基座，所述伸缩导杆的一端与所述第一铰接基座铰接，</w:t>
      </w:r>
      <w:r w:rsidR="00DE3A00">
        <w:rPr>
          <w:rFonts w:hint="eastAsia"/>
          <w:szCs w:val="28"/>
        </w:rPr>
        <w:lastRenderedPageBreak/>
        <w:t>所述伸缩导杆的另一端与所述第二铰接基座铰接。</w:t>
      </w:r>
    </w:p>
    <w:p w:rsidR="003179E7" w:rsidRDefault="00DE3A00" w:rsidP="00DE3A00">
      <w:pPr>
        <w:pStyle w:val="a6"/>
        <w:rPr>
          <w:szCs w:val="28"/>
        </w:rPr>
      </w:pPr>
      <w:r>
        <w:t xml:space="preserve"> </w:t>
      </w:r>
      <w:r w:rsidR="00D34009">
        <w:rPr>
          <w:rFonts w:hint="eastAsia"/>
        </w:rPr>
        <w:t>6</w:t>
      </w:r>
      <w:r w:rsidR="00D504C6">
        <w:rPr>
          <w:rFonts w:hint="eastAsia"/>
        </w:rPr>
        <w:t>、</w:t>
      </w:r>
      <w:r w:rsidR="00D504C6" w:rsidRPr="008C6CE2">
        <w:rPr>
          <w:rFonts w:hint="eastAsia"/>
          <w:szCs w:val="28"/>
        </w:rPr>
        <w:t>如权利要求</w:t>
      </w:r>
      <w:r w:rsidR="00D34009">
        <w:rPr>
          <w:rFonts w:hint="eastAsia"/>
          <w:szCs w:val="28"/>
        </w:rPr>
        <w:t>5</w:t>
      </w:r>
      <w:r w:rsidR="00D504C6" w:rsidRPr="008C6CE2">
        <w:rPr>
          <w:rFonts w:hint="eastAsia"/>
          <w:szCs w:val="28"/>
        </w:rPr>
        <w:t>所述的</w:t>
      </w:r>
      <w:r w:rsidR="00227171">
        <w:rPr>
          <w:rFonts w:hint="eastAsia"/>
          <w:szCs w:val="28"/>
        </w:rPr>
        <w:t>轨道阀阀门阀位定位监测装置</w:t>
      </w:r>
      <w:r w:rsidR="00D504C6">
        <w:rPr>
          <w:rFonts w:hint="eastAsia"/>
          <w:szCs w:val="28"/>
        </w:rPr>
        <w:t>，其特征在于，所述</w:t>
      </w:r>
      <w:r>
        <w:t>靠近</w:t>
      </w:r>
      <w:r w:rsidR="00D504C6">
        <w:rPr>
          <w:rFonts w:hint="eastAsia"/>
          <w:szCs w:val="28"/>
        </w:rPr>
        <w:t>所述</w:t>
      </w:r>
      <w:r>
        <w:rPr>
          <w:rFonts w:hint="eastAsia"/>
          <w:szCs w:val="28"/>
        </w:rPr>
        <w:t>伸缩导杆的一端设置</w:t>
      </w:r>
      <w:r w:rsidR="00D504C6">
        <w:rPr>
          <w:rFonts w:hint="eastAsia"/>
          <w:szCs w:val="28"/>
        </w:rPr>
        <w:t>所述</w:t>
      </w:r>
      <w:r>
        <w:rPr>
          <w:rFonts w:hint="eastAsia"/>
          <w:szCs w:val="28"/>
        </w:rPr>
        <w:t>第一</w:t>
      </w:r>
      <w:r>
        <w:rPr>
          <w:szCs w:val="28"/>
        </w:rPr>
        <w:t>角度传感器</w:t>
      </w:r>
      <w:r>
        <w:rPr>
          <w:rFonts w:hint="eastAsia"/>
          <w:szCs w:val="28"/>
        </w:rPr>
        <w:t>，</w:t>
      </w:r>
      <w:r>
        <w:t>靠近</w:t>
      </w:r>
      <w:r w:rsidR="00D504C6">
        <w:rPr>
          <w:rFonts w:hint="eastAsia"/>
          <w:szCs w:val="28"/>
        </w:rPr>
        <w:t>所述</w:t>
      </w:r>
      <w:r>
        <w:rPr>
          <w:rFonts w:hint="eastAsia"/>
          <w:szCs w:val="28"/>
        </w:rPr>
        <w:t>伸缩导杆的另一端设置</w:t>
      </w:r>
      <w:r w:rsidR="00D504C6">
        <w:rPr>
          <w:rFonts w:hint="eastAsia"/>
          <w:szCs w:val="28"/>
        </w:rPr>
        <w:t>所述</w:t>
      </w:r>
      <w:r>
        <w:rPr>
          <w:rFonts w:hint="eastAsia"/>
          <w:szCs w:val="28"/>
        </w:rPr>
        <w:t>第二</w:t>
      </w:r>
      <w:r>
        <w:rPr>
          <w:szCs w:val="28"/>
        </w:rPr>
        <w:t>角度传感器</w:t>
      </w:r>
      <w:r>
        <w:rPr>
          <w:rFonts w:hint="eastAsia"/>
          <w:szCs w:val="28"/>
        </w:rPr>
        <w:t>，在</w:t>
      </w:r>
      <w:r w:rsidR="00D504C6">
        <w:rPr>
          <w:rFonts w:hint="eastAsia"/>
          <w:szCs w:val="28"/>
        </w:rPr>
        <w:t>所述</w:t>
      </w:r>
      <w:ins w:id="4" w:author="zhuxl" w:date="2019-01-09T12:52:00Z">
        <w:r w:rsidR="00C66659">
          <w:rPr>
            <w:rFonts w:hint="eastAsia"/>
            <w:szCs w:val="28"/>
          </w:rPr>
          <w:t>伸缩导杆的套管外壁上沿轴向</w:t>
        </w:r>
      </w:ins>
      <w:del w:id="5" w:author="zhuxl" w:date="2019-01-09T12:52:00Z">
        <w:r w:rsidRPr="00BA5133" w:rsidDel="00C66659">
          <w:rPr>
            <w:rFonts w:hint="eastAsia"/>
            <w:szCs w:val="28"/>
          </w:rPr>
          <w:delText>控制手轮</w:delText>
        </w:r>
        <w:r w:rsidDel="00C66659">
          <w:rPr>
            <w:rFonts w:hint="eastAsia"/>
            <w:szCs w:val="28"/>
          </w:rPr>
          <w:delText>上沿径向</w:delText>
        </w:r>
      </w:del>
      <w:r>
        <w:rPr>
          <w:rFonts w:hint="eastAsia"/>
          <w:szCs w:val="28"/>
        </w:rPr>
        <w:t>间隔设置第一加速度传感器和第二加速度传感器。</w:t>
      </w:r>
    </w:p>
    <w:p w:rsidR="00D504C6" w:rsidRDefault="00D34009" w:rsidP="00D504C6">
      <w:pPr>
        <w:pStyle w:val="a6"/>
        <w:rPr>
          <w:szCs w:val="28"/>
        </w:rPr>
      </w:pPr>
      <w:r>
        <w:rPr>
          <w:rFonts w:hint="eastAsia"/>
          <w:szCs w:val="28"/>
        </w:rPr>
        <w:t>7</w:t>
      </w:r>
      <w:r w:rsidR="00D504C6">
        <w:rPr>
          <w:rFonts w:hint="eastAsia"/>
          <w:szCs w:val="28"/>
        </w:rPr>
        <w:t>、</w:t>
      </w:r>
      <w:r w:rsidR="00D504C6" w:rsidRPr="008C6CE2">
        <w:rPr>
          <w:rFonts w:hint="eastAsia"/>
          <w:szCs w:val="28"/>
        </w:rPr>
        <w:t>如权利要求</w:t>
      </w:r>
      <w:r w:rsidR="00D504C6" w:rsidRPr="008C6CE2">
        <w:rPr>
          <w:rFonts w:hint="eastAsia"/>
          <w:szCs w:val="28"/>
        </w:rPr>
        <w:t>1</w:t>
      </w:r>
      <w:r w:rsidR="00D504C6" w:rsidRPr="008C6CE2">
        <w:rPr>
          <w:rFonts w:hint="eastAsia"/>
          <w:szCs w:val="28"/>
        </w:rPr>
        <w:t>所述的</w:t>
      </w:r>
      <w:r w:rsidR="00227171">
        <w:rPr>
          <w:rFonts w:hint="eastAsia"/>
          <w:szCs w:val="28"/>
        </w:rPr>
        <w:t>轨道阀阀门阀位定位监测装置</w:t>
      </w:r>
      <w:r w:rsidR="00D504C6">
        <w:rPr>
          <w:rFonts w:hint="eastAsia"/>
          <w:szCs w:val="28"/>
        </w:rPr>
        <w:t>，其特征在于，所述</w:t>
      </w:r>
      <w:r w:rsidR="00D504C6">
        <w:rPr>
          <w:szCs w:val="28"/>
        </w:rPr>
        <w:t>物理信号</w:t>
      </w:r>
      <w:r w:rsidR="00D504C6">
        <w:rPr>
          <w:rFonts w:hint="eastAsia"/>
          <w:szCs w:val="28"/>
        </w:rPr>
        <w:t>转接装置包括支撑架、第一铰接基座、第二铰接基座、延长导板和放大导板，所述</w:t>
      </w:r>
      <w:del w:id="6" w:author="zhuxl" w:date="2019-01-09T09:53:00Z">
        <w:r w:rsidR="00D504C6" w:rsidDel="00D81175">
          <w:rPr>
            <w:rFonts w:hint="eastAsia"/>
            <w:szCs w:val="28"/>
          </w:rPr>
          <w:delText>所述</w:delText>
        </w:r>
      </w:del>
      <w:r w:rsidR="00D504C6">
        <w:rPr>
          <w:rFonts w:hint="eastAsia"/>
          <w:szCs w:val="28"/>
        </w:rPr>
        <w:t>支撑架沿顶部基座径向方向延伸，支撑架一端固定在所述顶部基座侧壁上，所述支撑架另一端固定所述第一铰接基座，</w:t>
      </w:r>
      <w:r w:rsidR="00D504C6" w:rsidRPr="00BA5133">
        <w:rPr>
          <w:rFonts w:hint="eastAsia"/>
          <w:szCs w:val="28"/>
        </w:rPr>
        <w:t>阀门开度指示杆</w:t>
      </w:r>
      <w:r w:rsidR="00D504C6">
        <w:rPr>
          <w:rFonts w:hint="eastAsia"/>
          <w:szCs w:val="28"/>
        </w:rPr>
        <w:t>的顶部固定所述第二铰接基座，所述延长导板和所述放大导板位于同一平面且相互间近端铰接，所述延长导板的远端与所述第二铰接基座铰接，所述放大导板在靠近近端的位置与所述第一铰接基座铰接。</w:t>
      </w:r>
    </w:p>
    <w:p w:rsidR="00D504C6" w:rsidRDefault="00D34009" w:rsidP="00D504C6">
      <w:pPr>
        <w:pStyle w:val="a6"/>
      </w:pPr>
      <w:r>
        <w:rPr>
          <w:rFonts w:hint="eastAsia"/>
          <w:szCs w:val="28"/>
        </w:rPr>
        <w:t>8</w:t>
      </w:r>
      <w:r w:rsidR="00D504C6">
        <w:rPr>
          <w:rFonts w:hint="eastAsia"/>
          <w:szCs w:val="28"/>
        </w:rPr>
        <w:t>、</w:t>
      </w:r>
      <w:r w:rsidR="00D504C6" w:rsidRPr="008C6CE2">
        <w:rPr>
          <w:rFonts w:hint="eastAsia"/>
          <w:szCs w:val="28"/>
        </w:rPr>
        <w:t>如权利要求</w:t>
      </w:r>
      <w:r>
        <w:rPr>
          <w:rFonts w:hint="eastAsia"/>
          <w:szCs w:val="28"/>
        </w:rPr>
        <w:t>7</w:t>
      </w:r>
      <w:r w:rsidR="00D504C6" w:rsidRPr="008C6CE2">
        <w:rPr>
          <w:rFonts w:hint="eastAsia"/>
          <w:szCs w:val="28"/>
        </w:rPr>
        <w:t>所述的</w:t>
      </w:r>
      <w:r w:rsidR="00227171">
        <w:rPr>
          <w:rFonts w:hint="eastAsia"/>
          <w:szCs w:val="28"/>
        </w:rPr>
        <w:t>轨道阀阀门阀位定位监测装置</w:t>
      </w:r>
      <w:r w:rsidR="00D504C6">
        <w:rPr>
          <w:rFonts w:hint="eastAsia"/>
          <w:szCs w:val="28"/>
        </w:rPr>
        <w:t>，其特征在于，靠近所述延长导板的远端设置所述第一</w:t>
      </w:r>
      <w:r w:rsidR="00D504C6">
        <w:rPr>
          <w:szCs w:val="28"/>
        </w:rPr>
        <w:t>角度传感器</w:t>
      </w:r>
      <w:r w:rsidR="00D504C6">
        <w:rPr>
          <w:rFonts w:hint="eastAsia"/>
          <w:szCs w:val="28"/>
        </w:rPr>
        <w:t>，靠近所述放大导板的远端设置所述第二</w:t>
      </w:r>
      <w:r w:rsidR="00D504C6">
        <w:rPr>
          <w:szCs w:val="28"/>
        </w:rPr>
        <w:t>角度传感器</w:t>
      </w:r>
      <w:r w:rsidR="00D504C6">
        <w:rPr>
          <w:rFonts w:hint="eastAsia"/>
          <w:szCs w:val="28"/>
        </w:rPr>
        <w:t>，在所述</w:t>
      </w:r>
      <w:ins w:id="7" w:author="zhuxl" w:date="2019-01-09T12:52:00Z">
        <w:r w:rsidR="00C66659">
          <w:rPr>
            <w:rFonts w:hint="eastAsia"/>
            <w:szCs w:val="28"/>
          </w:rPr>
          <w:t>延长导板上沿延伸方向</w:t>
        </w:r>
      </w:ins>
      <w:del w:id="8" w:author="zhuxl" w:date="2019-01-09T12:52:00Z">
        <w:r w:rsidR="00D504C6" w:rsidRPr="00BA5133" w:rsidDel="00C66659">
          <w:rPr>
            <w:rFonts w:hint="eastAsia"/>
            <w:szCs w:val="28"/>
          </w:rPr>
          <w:delText>控制手轮</w:delText>
        </w:r>
        <w:r w:rsidR="00D504C6" w:rsidDel="00C66659">
          <w:rPr>
            <w:rFonts w:hint="eastAsia"/>
            <w:szCs w:val="28"/>
          </w:rPr>
          <w:delText>上沿径向</w:delText>
        </w:r>
      </w:del>
      <w:r w:rsidR="00D504C6">
        <w:rPr>
          <w:rFonts w:hint="eastAsia"/>
          <w:szCs w:val="28"/>
        </w:rPr>
        <w:t>间隔设置第一加速度传感器和第二加速度传感器。</w:t>
      </w:r>
    </w:p>
    <w:p w:rsidR="00D504C6" w:rsidRDefault="00D34009" w:rsidP="00DE3A00">
      <w:pPr>
        <w:pStyle w:val="a6"/>
        <w:rPr>
          <w:szCs w:val="28"/>
        </w:rPr>
      </w:pPr>
      <w:r>
        <w:rPr>
          <w:rFonts w:hint="eastAsia"/>
          <w:szCs w:val="28"/>
        </w:rPr>
        <w:t>9</w:t>
      </w:r>
      <w:r w:rsidR="00D504C6">
        <w:rPr>
          <w:rFonts w:hint="eastAsia"/>
          <w:szCs w:val="28"/>
        </w:rPr>
        <w:t>、一种利用如权利要求</w:t>
      </w:r>
      <w:r w:rsidR="00D504C6">
        <w:rPr>
          <w:rFonts w:hint="eastAsia"/>
          <w:szCs w:val="28"/>
        </w:rPr>
        <w:t>1</w:t>
      </w:r>
      <w:r w:rsidR="00D504C6">
        <w:rPr>
          <w:rFonts w:hint="eastAsia"/>
          <w:szCs w:val="28"/>
        </w:rPr>
        <w:t>至</w:t>
      </w:r>
      <w:r>
        <w:rPr>
          <w:rFonts w:hint="eastAsia"/>
          <w:szCs w:val="28"/>
        </w:rPr>
        <w:t>8</w:t>
      </w:r>
      <w:r w:rsidR="00D504C6">
        <w:rPr>
          <w:rFonts w:hint="eastAsia"/>
          <w:szCs w:val="28"/>
        </w:rPr>
        <w:t>任一所述</w:t>
      </w:r>
      <w:r w:rsidR="00D504C6" w:rsidRPr="008C6CE2">
        <w:rPr>
          <w:rFonts w:hint="eastAsia"/>
          <w:szCs w:val="28"/>
        </w:rPr>
        <w:t>的</w:t>
      </w:r>
      <w:r w:rsidR="00227171">
        <w:rPr>
          <w:rFonts w:hint="eastAsia"/>
          <w:szCs w:val="28"/>
        </w:rPr>
        <w:t>轨道阀阀门阀位定位监测装置</w:t>
      </w:r>
      <w:r w:rsidR="00D504C6">
        <w:rPr>
          <w:rFonts w:hint="eastAsia"/>
          <w:szCs w:val="28"/>
        </w:rPr>
        <w:t>的</w:t>
      </w:r>
      <w:r w:rsidR="00227171">
        <w:rPr>
          <w:rFonts w:hint="eastAsia"/>
          <w:szCs w:val="28"/>
        </w:rPr>
        <w:t>监测方法</w:t>
      </w:r>
      <w:r w:rsidR="00D504C6">
        <w:rPr>
          <w:rFonts w:hint="eastAsia"/>
          <w:szCs w:val="28"/>
        </w:rPr>
        <w:t>，其特征在于，包括：</w:t>
      </w:r>
    </w:p>
    <w:p w:rsidR="00D504C6" w:rsidRDefault="00D504C6" w:rsidP="00D504C6">
      <w:pPr>
        <w:pStyle w:val="a6"/>
      </w:pPr>
      <w:r>
        <w:rPr>
          <w:rFonts w:hint="eastAsia"/>
          <w:szCs w:val="28"/>
        </w:rPr>
        <w:t>加电初始化所述</w:t>
      </w:r>
      <w:r w:rsidR="00227171">
        <w:rPr>
          <w:rFonts w:hint="eastAsia"/>
        </w:rPr>
        <w:t>轨道阀阀门阀位定位监测装置</w:t>
      </w:r>
      <w:r>
        <w:rPr>
          <w:rFonts w:hint="eastAsia"/>
        </w:rPr>
        <w:t>，所述处理器进入休眠模式并等待所述</w:t>
      </w:r>
      <w:r>
        <w:rPr>
          <w:rFonts w:hint="eastAsia"/>
          <w:szCs w:val="28"/>
        </w:rPr>
        <w:t>加速度传感器输入的触发信号</w:t>
      </w:r>
      <w:r>
        <w:rPr>
          <w:rFonts w:hint="eastAsia"/>
        </w:rPr>
        <w:t>。</w:t>
      </w:r>
    </w:p>
    <w:p w:rsidR="00D504C6" w:rsidRDefault="00D504C6" w:rsidP="00D504C6">
      <w:pPr>
        <w:pStyle w:val="a6"/>
        <w:rPr>
          <w:szCs w:val="28"/>
        </w:rPr>
      </w:pPr>
      <w:r>
        <w:rPr>
          <w:rFonts w:hint="eastAsia"/>
        </w:rPr>
        <w:t>所述处理器根据所述</w:t>
      </w:r>
      <w:r>
        <w:rPr>
          <w:rFonts w:hint="eastAsia"/>
          <w:szCs w:val="28"/>
        </w:rPr>
        <w:t>触发信号</w:t>
      </w:r>
      <w:r>
        <w:rPr>
          <w:rFonts w:hint="eastAsia"/>
        </w:rPr>
        <w:t>切换至工作模式，接收所述</w:t>
      </w:r>
      <w:r>
        <w:rPr>
          <w:szCs w:val="28"/>
        </w:rPr>
        <w:t>角度传感器输入的实时角度信号</w:t>
      </w:r>
      <w:r>
        <w:rPr>
          <w:rFonts w:hint="eastAsia"/>
          <w:szCs w:val="28"/>
        </w:rPr>
        <w:t>。</w:t>
      </w:r>
    </w:p>
    <w:p w:rsidR="00D504C6" w:rsidRDefault="00D504C6" w:rsidP="00D504C6">
      <w:pPr>
        <w:pStyle w:val="a6"/>
        <w:rPr>
          <w:szCs w:val="28"/>
        </w:rPr>
      </w:pPr>
      <w:r>
        <w:rPr>
          <w:rFonts w:hint="eastAsia"/>
          <w:szCs w:val="28"/>
        </w:rPr>
        <w:t>所述处理器根据所述预置控制策略处理实时将所述</w:t>
      </w:r>
      <w:r>
        <w:rPr>
          <w:szCs w:val="28"/>
        </w:rPr>
        <w:t>角度信号形成所述</w:t>
      </w:r>
      <w:r w:rsidRPr="00BA5133">
        <w:rPr>
          <w:rFonts w:hint="eastAsia"/>
          <w:szCs w:val="28"/>
        </w:rPr>
        <w:t>阀门</w:t>
      </w:r>
      <w:r>
        <w:rPr>
          <w:rFonts w:hint="eastAsia"/>
          <w:szCs w:val="28"/>
        </w:rPr>
        <w:t>开度数据。</w:t>
      </w:r>
    </w:p>
    <w:p w:rsidR="00D504C6" w:rsidRDefault="00D504C6" w:rsidP="00D504C6">
      <w:pPr>
        <w:pStyle w:val="a6"/>
        <w:rPr>
          <w:szCs w:val="28"/>
        </w:rPr>
      </w:pPr>
      <w:r>
        <w:rPr>
          <w:rFonts w:hint="eastAsia"/>
          <w:szCs w:val="28"/>
        </w:rPr>
        <w:t>所述处理器控制所述远程通信装置建立所述传输链路上传所述</w:t>
      </w:r>
      <w:r w:rsidRPr="00BA5133">
        <w:rPr>
          <w:rFonts w:hint="eastAsia"/>
          <w:szCs w:val="28"/>
        </w:rPr>
        <w:t>阀门</w:t>
      </w:r>
      <w:r>
        <w:rPr>
          <w:rFonts w:hint="eastAsia"/>
          <w:szCs w:val="28"/>
        </w:rPr>
        <w:t>开度数据。</w:t>
      </w:r>
    </w:p>
    <w:p w:rsidR="00D504C6" w:rsidRDefault="00D504C6" w:rsidP="00D504C6">
      <w:pPr>
        <w:pStyle w:val="a6"/>
      </w:pPr>
      <w:r>
        <w:rPr>
          <w:rFonts w:hint="eastAsia"/>
          <w:szCs w:val="28"/>
        </w:rPr>
        <w:lastRenderedPageBreak/>
        <w:t>所述处理器根据</w:t>
      </w:r>
      <w:del w:id="9" w:author="zhuxl" w:date="2019-01-09T09:43:00Z">
        <w:r w:rsidDel="00560F42">
          <w:rPr>
            <w:rFonts w:hint="eastAsia"/>
            <w:szCs w:val="28"/>
          </w:rPr>
          <w:delText>殴</w:delText>
        </w:r>
      </w:del>
      <w:r>
        <w:rPr>
          <w:rFonts w:hint="eastAsia"/>
          <w:szCs w:val="28"/>
        </w:rPr>
        <w:t>所述预置控制策略判断</w:t>
      </w:r>
      <w:r>
        <w:rPr>
          <w:rFonts w:hint="eastAsia"/>
        </w:rPr>
        <w:t>控制手轮</w:t>
      </w:r>
      <w:ins w:id="10" w:author="zhuxl" w:date="2019-01-09T12:52:00Z">
        <w:r w:rsidR="003E082B">
          <w:rPr>
            <w:rFonts w:hint="eastAsia"/>
          </w:rPr>
          <w:t>导致的</w:t>
        </w:r>
      </w:ins>
      <w:r>
        <w:rPr>
          <w:rFonts w:hint="eastAsia"/>
        </w:rPr>
        <w:t>加速特征，择机切换至所述休眠模式。</w:t>
      </w:r>
    </w:p>
    <w:p w:rsidR="00D504C6" w:rsidRDefault="00D34009" w:rsidP="00DE3A00">
      <w:pPr>
        <w:pStyle w:val="a6"/>
      </w:pPr>
      <w:r>
        <w:rPr>
          <w:rFonts w:hint="eastAsia"/>
          <w:szCs w:val="28"/>
        </w:rPr>
        <w:t>10</w:t>
      </w:r>
      <w:r>
        <w:rPr>
          <w:rFonts w:hint="eastAsia"/>
          <w:szCs w:val="28"/>
        </w:rPr>
        <w:t>、如权利要求</w:t>
      </w:r>
      <w:r>
        <w:rPr>
          <w:rFonts w:hint="eastAsia"/>
          <w:szCs w:val="28"/>
        </w:rPr>
        <w:t>9</w:t>
      </w:r>
      <w:r>
        <w:rPr>
          <w:rFonts w:hint="eastAsia"/>
          <w:szCs w:val="28"/>
        </w:rPr>
        <w:t>所述</w:t>
      </w:r>
      <w:r w:rsidRPr="008C6CE2">
        <w:rPr>
          <w:rFonts w:hint="eastAsia"/>
          <w:szCs w:val="28"/>
        </w:rPr>
        <w:t>的</w:t>
      </w:r>
      <w:r w:rsidR="00227171">
        <w:rPr>
          <w:rFonts w:hint="eastAsia"/>
          <w:szCs w:val="28"/>
        </w:rPr>
        <w:t>轨道阀阀门阀位定位监测装置</w:t>
      </w:r>
      <w:r>
        <w:rPr>
          <w:rFonts w:hint="eastAsia"/>
          <w:szCs w:val="28"/>
        </w:rPr>
        <w:t>的</w:t>
      </w:r>
      <w:r w:rsidR="00227171">
        <w:rPr>
          <w:rFonts w:hint="eastAsia"/>
          <w:szCs w:val="28"/>
        </w:rPr>
        <w:t>监测方法</w:t>
      </w:r>
      <w:r>
        <w:rPr>
          <w:rFonts w:hint="eastAsia"/>
          <w:szCs w:val="28"/>
        </w:rPr>
        <w:t>，其特征在于，所述所述处理器根据</w:t>
      </w:r>
      <w:del w:id="11" w:author="zhuxl" w:date="2019-01-09T09:44:00Z">
        <w:r w:rsidDel="00560F42">
          <w:rPr>
            <w:rFonts w:hint="eastAsia"/>
            <w:szCs w:val="28"/>
          </w:rPr>
          <w:delText>殴</w:delText>
        </w:r>
      </w:del>
      <w:r>
        <w:rPr>
          <w:rFonts w:hint="eastAsia"/>
          <w:szCs w:val="28"/>
        </w:rPr>
        <w:t>所述预置控制策略判断</w:t>
      </w:r>
      <w:r>
        <w:rPr>
          <w:rFonts w:hint="eastAsia"/>
        </w:rPr>
        <w:t>控制手轮</w:t>
      </w:r>
      <w:ins w:id="12" w:author="zhuxl" w:date="2019-01-09T12:53:00Z">
        <w:r w:rsidR="003E082B">
          <w:rPr>
            <w:rFonts w:hint="eastAsia"/>
          </w:rPr>
          <w:t>导致的</w:t>
        </w:r>
      </w:ins>
      <w:r>
        <w:rPr>
          <w:rFonts w:hint="eastAsia"/>
        </w:rPr>
        <w:t>加速特征，择机切换至所述休眠模式包括：</w:t>
      </w:r>
    </w:p>
    <w:p w:rsidR="00D34009" w:rsidRPr="00D34009" w:rsidRDefault="00D34009" w:rsidP="00DE3A00">
      <w:pPr>
        <w:pStyle w:val="a6"/>
        <w:rPr>
          <w:szCs w:val="28"/>
        </w:rPr>
      </w:pPr>
      <w:r>
        <w:rPr>
          <w:rFonts w:hint="eastAsia"/>
          <w:szCs w:val="28"/>
        </w:rPr>
        <w:t>所述处理器接收上位系统状态确认数据，判断所述上位系统是否确认</w:t>
      </w:r>
      <w:r w:rsidRPr="00652079">
        <w:rPr>
          <w:rFonts w:hint="eastAsia"/>
        </w:rPr>
        <w:t>轨道阀阀位</w:t>
      </w:r>
      <w:r>
        <w:rPr>
          <w:rFonts w:hint="eastAsia"/>
        </w:rPr>
        <w:t>控制到位</w:t>
      </w:r>
      <w:r w:rsidR="00947497">
        <w:rPr>
          <w:rFonts w:hint="eastAsia"/>
        </w:rPr>
        <w:t>；</w:t>
      </w:r>
    </w:p>
    <w:p w:rsidR="00D504C6" w:rsidRDefault="00D34009" w:rsidP="00DE3A00">
      <w:pPr>
        <w:pStyle w:val="a6"/>
      </w:pPr>
      <w:r>
        <w:rPr>
          <w:rFonts w:hint="eastAsia"/>
        </w:rPr>
        <w:t>当</w:t>
      </w:r>
      <w:r w:rsidR="00947497">
        <w:rPr>
          <w:rFonts w:hint="eastAsia"/>
        </w:rPr>
        <w:t>所述</w:t>
      </w:r>
      <w:r>
        <w:rPr>
          <w:rFonts w:hint="eastAsia"/>
          <w:szCs w:val="28"/>
        </w:rPr>
        <w:t>上位系统确认</w:t>
      </w:r>
      <w:r w:rsidR="00947497">
        <w:rPr>
          <w:rFonts w:hint="eastAsia"/>
          <w:szCs w:val="28"/>
        </w:rPr>
        <w:t>所述</w:t>
      </w:r>
      <w:r w:rsidRPr="00652079">
        <w:rPr>
          <w:rFonts w:hint="eastAsia"/>
        </w:rPr>
        <w:t>轨道阀阀位</w:t>
      </w:r>
      <w:r>
        <w:rPr>
          <w:rFonts w:hint="eastAsia"/>
        </w:rPr>
        <w:t>控制到位时，</w:t>
      </w:r>
      <w:r w:rsidR="00947497">
        <w:rPr>
          <w:rFonts w:hint="eastAsia"/>
          <w:szCs w:val="28"/>
        </w:rPr>
        <w:t>所述</w:t>
      </w:r>
      <w:r>
        <w:rPr>
          <w:rFonts w:hint="eastAsia"/>
          <w:szCs w:val="28"/>
        </w:rPr>
        <w:t>处理器根据</w:t>
      </w:r>
      <w:r w:rsidR="00947497">
        <w:rPr>
          <w:rFonts w:hint="eastAsia"/>
          <w:szCs w:val="28"/>
        </w:rPr>
        <w:t>所述</w:t>
      </w:r>
      <w:r>
        <w:rPr>
          <w:rFonts w:hint="eastAsia"/>
          <w:szCs w:val="28"/>
        </w:rPr>
        <w:t>预置控制策略形成的</w:t>
      </w:r>
      <w:r w:rsidR="00947497">
        <w:rPr>
          <w:rFonts w:hint="eastAsia"/>
          <w:szCs w:val="28"/>
        </w:rPr>
        <w:t>所述</w:t>
      </w:r>
      <w:r w:rsidRPr="00BA5133">
        <w:rPr>
          <w:rFonts w:hint="eastAsia"/>
          <w:szCs w:val="28"/>
        </w:rPr>
        <w:t>阀门</w:t>
      </w:r>
      <w:r>
        <w:rPr>
          <w:rFonts w:hint="eastAsia"/>
          <w:szCs w:val="28"/>
        </w:rPr>
        <w:t>开度数据校验</w:t>
      </w:r>
      <w:r w:rsidR="00947497">
        <w:rPr>
          <w:rFonts w:hint="eastAsia"/>
          <w:szCs w:val="28"/>
        </w:rPr>
        <w:t>所述</w:t>
      </w:r>
      <w:r w:rsidRPr="00652079">
        <w:rPr>
          <w:rFonts w:hint="eastAsia"/>
        </w:rPr>
        <w:t>轨道阀阀位</w:t>
      </w:r>
      <w:r>
        <w:rPr>
          <w:rFonts w:hint="eastAsia"/>
        </w:rPr>
        <w:t>是否控制到位</w:t>
      </w:r>
      <w:r w:rsidR="00947497">
        <w:rPr>
          <w:rFonts w:hint="eastAsia"/>
        </w:rPr>
        <w:t>；</w:t>
      </w:r>
    </w:p>
    <w:p w:rsidR="00D34009" w:rsidRDefault="00D34009" w:rsidP="00DE3A00">
      <w:pPr>
        <w:pStyle w:val="a6"/>
      </w:pPr>
      <w:r>
        <w:rPr>
          <w:rFonts w:hint="eastAsia"/>
        </w:rPr>
        <w:t>当</w:t>
      </w:r>
      <w:r w:rsidR="00947497">
        <w:rPr>
          <w:rFonts w:hint="eastAsia"/>
          <w:szCs w:val="28"/>
        </w:rPr>
        <w:t>所述</w:t>
      </w:r>
      <w:r>
        <w:rPr>
          <w:rFonts w:hint="eastAsia"/>
          <w:szCs w:val="28"/>
        </w:rPr>
        <w:t>处理器校验判断</w:t>
      </w:r>
      <w:r w:rsidR="00947497">
        <w:rPr>
          <w:rFonts w:hint="eastAsia"/>
          <w:szCs w:val="28"/>
        </w:rPr>
        <w:t>所述</w:t>
      </w:r>
      <w:r w:rsidRPr="00652079">
        <w:rPr>
          <w:rFonts w:hint="eastAsia"/>
        </w:rPr>
        <w:t>轨道阀阀位</w:t>
      </w:r>
      <w:r>
        <w:rPr>
          <w:rFonts w:hint="eastAsia"/>
        </w:rPr>
        <w:t>控制到位时，设定</w:t>
      </w:r>
      <w:r w:rsidR="00947497">
        <w:rPr>
          <w:rFonts w:hint="eastAsia"/>
        </w:rPr>
        <w:t>所述</w:t>
      </w:r>
      <w:r>
        <w:rPr>
          <w:rFonts w:hint="eastAsia"/>
        </w:rPr>
        <w:t>工作模式的持续时长，当</w:t>
      </w:r>
      <w:r w:rsidR="00947497">
        <w:rPr>
          <w:rFonts w:hint="eastAsia"/>
        </w:rPr>
        <w:t>所述</w:t>
      </w:r>
      <w:r>
        <w:rPr>
          <w:rFonts w:hint="eastAsia"/>
        </w:rPr>
        <w:t>持续时长内收到</w:t>
      </w:r>
      <w:r w:rsidR="00947497">
        <w:rPr>
          <w:rFonts w:hint="eastAsia"/>
        </w:rPr>
        <w:t>所述</w:t>
      </w:r>
      <w:r>
        <w:rPr>
          <w:rFonts w:hint="eastAsia"/>
          <w:szCs w:val="28"/>
        </w:rPr>
        <w:t>加速度传感器输入的</w:t>
      </w:r>
      <w:r w:rsidR="00947497">
        <w:rPr>
          <w:rFonts w:hint="eastAsia"/>
          <w:szCs w:val="28"/>
        </w:rPr>
        <w:t>所述</w:t>
      </w:r>
      <w:r>
        <w:rPr>
          <w:rFonts w:hint="eastAsia"/>
          <w:szCs w:val="28"/>
        </w:rPr>
        <w:t>触发信号时，加倍延长</w:t>
      </w:r>
      <w:r w:rsidR="00947497">
        <w:rPr>
          <w:rFonts w:hint="eastAsia"/>
          <w:szCs w:val="28"/>
        </w:rPr>
        <w:t>所述</w:t>
      </w:r>
      <w:r>
        <w:rPr>
          <w:rFonts w:hint="eastAsia"/>
        </w:rPr>
        <w:t>工作模式的</w:t>
      </w:r>
      <w:r w:rsidR="00947497">
        <w:rPr>
          <w:rFonts w:hint="eastAsia"/>
        </w:rPr>
        <w:t>所述</w:t>
      </w:r>
      <w:r>
        <w:rPr>
          <w:rFonts w:hint="eastAsia"/>
        </w:rPr>
        <w:t>持续时长，当</w:t>
      </w:r>
      <w:r w:rsidR="00947497">
        <w:rPr>
          <w:rFonts w:hint="eastAsia"/>
        </w:rPr>
        <w:t>所述</w:t>
      </w:r>
      <w:r>
        <w:rPr>
          <w:rFonts w:hint="eastAsia"/>
        </w:rPr>
        <w:t>持续时长内未收到</w:t>
      </w:r>
      <w:r w:rsidR="00947497">
        <w:rPr>
          <w:rFonts w:hint="eastAsia"/>
        </w:rPr>
        <w:t>所述</w:t>
      </w:r>
      <w:r>
        <w:rPr>
          <w:rFonts w:hint="eastAsia"/>
          <w:szCs w:val="28"/>
        </w:rPr>
        <w:t>加速度传感器输入的</w:t>
      </w:r>
      <w:r w:rsidR="00947497">
        <w:rPr>
          <w:rFonts w:hint="eastAsia"/>
          <w:szCs w:val="28"/>
        </w:rPr>
        <w:t>所述</w:t>
      </w:r>
      <w:r>
        <w:rPr>
          <w:rFonts w:hint="eastAsia"/>
          <w:szCs w:val="28"/>
        </w:rPr>
        <w:t>触发信号时，</w:t>
      </w:r>
      <w:r w:rsidR="00947497">
        <w:rPr>
          <w:rFonts w:hint="eastAsia"/>
          <w:szCs w:val="28"/>
        </w:rPr>
        <w:t>所述</w:t>
      </w:r>
      <w:r>
        <w:rPr>
          <w:rFonts w:hint="eastAsia"/>
        </w:rPr>
        <w:t>处理器切换至</w:t>
      </w:r>
      <w:r w:rsidR="00947497">
        <w:rPr>
          <w:rFonts w:hint="eastAsia"/>
        </w:rPr>
        <w:t>所述</w:t>
      </w:r>
      <w:r>
        <w:rPr>
          <w:rFonts w:hint="eastAsia"/>
        </w:rPr>
        <w:t>休眠模式并等待</w:t>
      </w:r>
      <w:r w:rsidR="00947497">
        <w:rPr>
          <w:rFonts w:hint="eastAsia"/>
        </w:rPr>
        <w:t>所述</w:t>
      </w:r>
      <w:r>
        <w:rPr>
          <w:rFonts w:hint="eastAsia"/>
          <w:szCs w:val="28"/>
        </w:rPr>
        <w:t>加速度传感器输入的</w:t>
      </w:r>
      <w:r w:rsidR="00947497">
        <w:rPr>
          <w:rFonts w:hint="eastAsia"/>
          <w:szCs w:val="28"/>
        </w:rPr>
        <w:t>所述</w:t>
      </w:r>
      <w:r>
        <w:rPr>
          <w:rFonts w:hint="eastAsia"/>
          <w:szCs w:val="28"/>
        </w:rPr>
        <w:t>触发信号</w:t>
      </w:r>
      <w:r w:rsidR="00947497">
        <w:rPr>
          <w:rFonts w:hint="eastAsia"/>
          <w:szCs w:val="28"/>
        </w:rPr>
        <w:t>。</w:t>
      </w:r>
    </w:p>
    <w:p w:rsidR="00D34009" w:rsidRDefault="00D34009" w:rsidP="00DE3A00">
      <w:pPr>
        <w:pStyle w:val="a6"/>
      </w:pPr>
    </w:p>
    <w:p w:rsidR="00D34009" w:rsidRDefault="00D34009" w:rsidP="00DE3A00">
      <w:pPr>
        <w:pStyle w:val="a6"/>
        <w:sectPr w:rsidR="00D34009">
          <w:footerReference w:type="default" r:id="rId13"/>
          <w:pgSz w:w="11907" w:h="16840"/>
          <w:pgMar w:top="1321" w:right="947" w:bottom="851" w:left="1412" w:header="0" w:footer="851" w:gutter="0"/>
          <w:lnNumType w:countBy="5"/>
          <w:pgNumType w:start="1"/>
          <w:cols w:space="720"/>
          <w:docGrid w:linePitch="353"/>
        </w:sectPr>
      </w:pPr>
    </w:p>
    <w:p w:rsidR="003179E7" w:rsidRDefault="00CE60B2">
      <w:pPr>
        <w:pStyle w:val="1"/>
        <w:rPr>
          <w:rFonts w:eastAsia="楷体_GB2312"/>
        </w:rPr>
      </w:pPr>
      <w:r>
        <w:rPr>
          <w:rFonts w:eastAsia="楷体_GB2312"/>
        </w:rPr>
        <w:lastRenderedPageBreak/>
        <w:t>说明书</w:t>
      </w:r>
    </w:p>
    <w:p w:rsidR="003179E7" w:rsidRDefault="00CE60B2">
      <w:pPr>
        <w:spacing w:before="480" w:after="360"/>
        <w:jc w:val="center"/>
        <w:rPr>
          <w:rFonts w:eastAsia="楷体_GB2312"/>
          <w:b/>
          <w:sz w:val="32"/>
          <w:szCs w:val="32"/>
        </w:rPr>
      </w:pPr>
      <w:r>
        <w:rPr>
          <w:rFonts w:eastAsia="楷体_GB2312" w:hint="eastAsia"/>
          <w:b/>
          <w:sz w:val="32"/>
          <w:szCs w:val="32"/>
        </w:rPr>
        <w:t>一种</w:t>
      </w:r>
      <w:r w:rsidR="00227171">
        <w:rPr>
          <w:rFonts w:eastAsia="楷体_GB2312" w:hint="eastAsia"/>
          <w:b/>
          <w:sz w:val="32"/>
          <w:szCs w:val="32"/>
        </w:rPr>
        <w:t>轨道阀阀门阀位定位监测装置</w:t>
      </w:r>
      <w:r w:rsidR="00FB3A13">
        <w:rPr>
          <w:rFonts w:eastAsia="楷体_GB2312" w:hint="eastAsia"/>
          <w:b/>
          <w:sz w:val="32"/>
          <w:szCs w:val="32"/>
        </w:rPr>
        <w:t>和</w:t>
      </w:r>
      <w:r w:rsidR="00227171">
        <w:rPr>
          <w:rFonts w:eastAsia="楷体_GB2312" w:hint="eastAsia"/>
          <w:b/>
          <w:sz w:val="32"/>
          <w:szCs w:val="32"/>
        </w:rPr>
        <w:t>监测方法</w:t>
      </w:r>
    </w:p>
    <w:p w:rsidR="003179E7" w:rsidRDefault="00CE60B2">
      <w:pPr>
        <w:pStyle w:val="3"/>
        <w:rPr>
          <w:rFonts w:eastAsia="楷体_GB2312"/>
          <w:b w:val="0"/>
          <w:bCs/>
          <w:sz w:val="28"/>
        </w:rPr>
      </w:pPr>
      <w:r>
        <w:rPr>
          <w:rFonts w:eastAsia="楷体_GB2312"/>
          <w:b w:val="0"/>
          <w:bCs/>
          <w:sz w:val="28"/>
        </w:rPr>
        <w:t>技术领域</w:t>
      </w:r>
    </w:p>
    <w:p w:rsidR="003179E7" w:rsidRDefault="00CE60B2">
      <w:pPr>
        <w:pStyle w:val="a6"/>
        <w:ind w:firstLineChars="200" w:firstLine="584"/>
      </w:pPr>
      <w:r>
        <w:t>本</w:t>
      </w:r>
      <w:r>
        <w:rPr>
          <w:rFonts w:hint="eastAsia"/>
        </w:rPr>
        <w:t>发明</w:t>
      </w:r>
      <w:r>
        <w:t>涉及</w:t>
      </w:r>
      <w:r w:rsidR="006D37BA">
        <w:t>信号检测</w:t>
      </w:r>
      <w:r w:rsidR="005D7CB1">
        <w:rPr>
          <w:rFonts w:hint="eastAsia"/>
        </w:rPr>
        <w:t>技术</w:t>
      </w:r>
      <w:r>
        <w:rPr>
          <w:rFonts w:hint="eastAsia"/>
        </w:rPr>
        <w:t>领域</w:t>
      </w:r>
      <w:r>
        <w:t>，具体涉及</w:t>
      </w:r>
      <w:r>
        <w:rPr>
          <w:rFonts w:hint="eastAsia"/>
        </w:rPr>
        <w:t>一种</w:t>
      </w:r>
      <w:r w:rsidR="00227171">
        <w:rPr>
          <w:rFonts w:hint="eastAsia"/>
        </w:rPr>
        <w:t>轨道阀阀门阀位定位监测装置</w:t>
      </w:r>
      <w:r>
        <w:t>。</w:t>
      </w:r>
    </w:p>
    <w:p w:rsidR="003179E7" w:rsidRDefault="00CE60B2">
      <w:pPr>
        <w:pStyle w:val="3"/>
        <w:rPr>
          <w:rFonts w:eastAsia="楷体_GB2312"/>
          <w:b w:val="0"/>
          <w:sz w:val="28"/>
        </w:rPr>
      </w:pPr>
      <w:r>
        <w:rPr>
          <w:rFonts w:eastAsia="楷体_GB2312"/>
          <w:b w:val="0"/>
          <w:sz w:val="28"/>
        </w:rPr>
        <w:t>背景</w:t>
      </w:r>
      <w:r>
        <w:rPr>
          <w:rFonts w:eastAsia="楷体_GB2312" w:hint="eastAsia"/>
          <w:b w:val="0"/>
          <w:sz w:val="28"/>
        </w:rPr>
        <w:t>技术</w:t>
      </w:r>
    </w:p>
    <w:p w:rsidR="0096253D" w:rsidRPr="00BA5133" w:rsidRDefault="00606B8D" w:rsidP="00D34510">
      <w:pPr>
        <w:pStyle w:val="a5"/>
        <w:spacing w:line="360" w:lineRule="auto"/>
        <w:ind w:firstLine="480"/>
        <w:rPr>
          <w:rFonts w:eastAsia="楷体_GB2312"/>
          <w:sz w:val="28"/>
          <w:szCs w:val="28"/>
        </w:rPr>
      </w:pPr>
      <w:r>
        <w:rPr>
          <w:rFonts w:eastAsia="楷体_GB2312" w:hint="eastAsia"/>
          <w:sz w:val="28"/>
          <w:szCs w:val="28"/>
        </w:rPr>
        <w:t>现有技术中，</w:t>
      </w:r>
      <w:r w:rsidR="00D34510" w:rsidRPr="00BA5133">
        <w:rPr>
          <w:rFonts w:eastAsia="楷体_GB2312" w:hint="eastAsia"/>
          <w:sz w:val="28"/>
          <w:szCs w:val="28"/>
        </w:rPr>
        <w:t>轨道阀</w:t>
      </w:r>
      <w:r w:rsidR="00C06A1E" w:rsidRPr="00BA5133">
        <w:rPr>
          <w:rFonts w:eastAsia="楷体_GB2312" w:hint="eastAsia"/>
          <w:sz w:val="28"/>
          <w:szCs w:val="28"/>
        </w:rPr>
        <w:t>作为</w:t>
      </w:r>
      <w:r w:rsidR="00D34510" w:rsidRPr="00BA5133">
        <w:rPr>
          <w:rFonts w:eastAsia="楷体_GB2312" w:hint="eastAsia"/>
          <w:sz w:val="28"/>
          <w:szCs w:val="28"/>
        </w:rPr>
        <w:t>单阀座双向密封的球阀综合了闸阀、球阀、截止阀和旋塞阀的优点，在输气管道上广泛</w:t>
      </w:r>
      <w:r w:rsidR="00C06A1E" w:rsidRPr="00BA5133">
        <w:rPr>
          <w:rFonts w:eastAsia="楷体_GB2312" w:hint="eastAsia"/>
          <w:sz w:val="28"/>
          <w:szCs w:val="28"/>
        </w:rPr>
        <w:t>应用</w:t>
      </w:r>
      <w:r w:rsidR="00D34510" w:rsidRPr="00BA5133">
        <w:rPr>
          <w:rFonts w:eastAsia="楷体_GB2312" w:hint="eastAsia"/>
          <w:sz w:val="28"/>
          <w:szCs w:val="28"/>
        </w:rPr>
        <w:t>。</w:t>
      </w:r>
      <w:r w:rsidR="002444EE" w:rsidRPr="00BA5133">
        <w:rPr>
          <w:rFonts w:eastAsia="楷体_GB2312" w:hint="eastAsia"/>
          <w:sz w:val="28"/>
          <w:szCs w:val="28"/>
        </w:rPr>
        <w:t>轨道阀通常配置有反馈阀门阀位的反馈器</w:t>
      </w:r>
      <w:r w:rsidR="0096253D" w:rsidRPr="00BA5133">
        <w:rPr>
          <w:rFonts w:eastAsia="楷体_GB2312" w:hint="eastAsia"/>
          <w:sz w:val="28"/>
          <w:szCs w:val="28"/>
        </w:rPr>
        <w:t>。例如</w:t>
      </w:r>
      <w:r w:rsidR="005A76AD">
        <w:rPr>
          <w:rFonts w:eastAsia="楷体_GB2312" w:hint="eastAsia"/>
          <w:sz w:val="28"/>
          <w:szCs w:val="28"/>
        </w:rPr>
        <w:t>一种</w:t>
      </w:r>
      <w:r w:rsidR="00127707" w:rsidRPr="00BA5133">
        <w:rPr>
          <w:rFonts w:eastAsia="楷体_GB2312" w:hint="eastAsia"/>
          <w:sz w:val="28"/>
          <w:szCs w:val="28"/>
        </w:rPr>
        <w:t>指示杆</w:t>
      </w:r>
      <w:r w:rsidR="00127707">
        <w:rPr>
          <w:rFonts w:eastAsia="楷体_GB2312" w:hint="eastAsia"/>
          <w:sz w:val="28"/>
          <w:szCs w:val="28"/>
        </w:rPr>
        <w:t>反馈器，</w:t>
      </w:r>
      <w:r w:rsidR="0096253D" w:rsidRPr="00BA5133">
        <w:rPr>
          <w:rFonts w:eastAsia="楷体_GB2312" w:hint="eastAsia"/>
          <w:sz w:val="28"/>
          <w:szCs w:val="28"/>
        </w:rPr>
        <w:t>控制手轮</w:t>
      </w:r>
      <w:r w:rsidR="00127707">
        <w:rPr>
          <w:rFonts w:eastAsia="楷体_GB2312" w:hint="eastAsia"/>
          <w:sz w:val="28"/>
          <w:szCs w:val="28"/>
        </w:rPr>
        <w:t>控制</w:t>
      </w:r>
      <w:r w:rsidR="0067105D" w:rsidRPr="00BA5133">
        <w:rPr>
          <w:rFonts w:eastAsia="楷体_GB2312" w:hint="eastAsia"/>
          <w:sz w:val="28"/>
          <w:szCs w:val="28"/>
        </w:rPr>
        <w:t>轨道阀</w:t>
      </w:r>
      <w:r w:rsidR="00127707">
        <w:rPr>
          <w:rFonts w:eastAsia="楷体_GB2312" w:hint="eastAsia"/>
          <w:sz w:val="28"/>
          <w:szCs w:val="28"/>
        </w:rPr>
        <w:t>的</w:t>
      </w:r>
      <w:r w:rsidR="0067105D" w:rsidRPr="00BA5133">
        <w:rPr>
          <w:rFonts w:eastAsia="楷体_GB2312" w:hint="eastAsia"/>
          <w:sz w:val="28"/>
          <w:szCs w:val="28"/>
        </w:rPr>
        <w:t>阀杆</w:t>
      </w:r>
      <w:r w:rsidR="00127707">
        <w:rPr>
          <w:rFonts w:eastAsia="楷体_GB2312" w:hint="eastAsia"/>
          <w:sz w:val="28"/>
          <w:szCs w:val="28"/>
        </w:rPr>
        <w:t>转动</w:t>
      </w:r>
      <w:r w:rsidR="0096253D" w:rsidRPr="00BA5133">
        <w:rPr>
          <w:rFonts w:eastAsia="楷体_GB2312" w:hint="eastAsia"/>
          <w:sz w:val="28"/>
          <w:szCs w:val="28"/>
        </w:rPr>
        <w:t>，在阀杆顶部设置有</w:t>
      </w:r>
      <w:r w:rsidR="0067105D" w:rsidRPr="00BA5133">
        <w:rPr>
          <w:rFonts w:eastAsia="楷体_GB2312" w:hint="eastAsia"/>
          <w:sz w:val="28"/>
          <w:szCs w:val="28"/>
        </w:rPr>
        <w:t>联动的</w:t>
      </w:r>
      <w:r w:rsidR="0096253D" w:rsidRPr="00BA5133">
        <w:rPr>
          <w:rFonts w:eastAsia="楷体_GB2312" w:hint="eastAsia"/>
          <w:sz w:val="28"/>
          <w:szCs w:val="28"/>
        </w:rPr>
        <w:t>阀门开度指示杆</w:t>
      </w:r>
      <w:r w:rsidR="00385D82">
        <w:rPr>
          <w:rFonts w:eastAsia="楷体_GB2312" w:hint="eastAsia"/>
          <w:sz w:val="28"/>
          <w:szCs w:val="28"/>
        </w:rPr>
        <w:t>和作为</w:t>
      </w:r>
      <w:r w:rsidR="00127707">
        <w:rPr>
          <w:rFonts w:eastAsia="楷体_GB2312" w:hint="eastAsia"/>
          <w:sz w:val="28"/>
          <w:szCs w:val="28"/>
        </w:rPr>
        <w:t>刻度</w:t>
      </w:r>
      <w:r w:rsidR="00385D82">
        <w:rPr>
          <w:rFonts w:eastAsia="楷体_GB2312" w:hint="eastAsia"/>
          <w:sz w:val="28"/>
          <w:szCs w:val="28"/>
        </w:rPr>
        <w:t>基准的顶部基座</w:t>
      </w:r>
      <w:r w:rsidR="00127707">
        <w:rPr>
          <w:rFonts w:eastAsia="楷体_GB2312" w:hint="eastAsia"/>
          <w:sz w:val="28"/>
          <w:szCs w:val="28"/>
        </w:rPr>
        <w:t>（保持位置固定）</w:t>
      </w:r>
      <w:r w:rsidR="0096253D" w:rsidRPr="00BA5133">
        <w:rPr>
          <w:rFonts w:eastAsia="楷体_GB2312" w:hint="eastAsia"/>
          <w:sz w:val="28"/>
          <w:szCs w:val="28"/>
        </w:rPr>
        <w:t>，阀门开度指示杆上设置有开度刻度</w:t>
      </w:r>
      <w:r w:rsidR="00127707">
        <w:rPr>
          <w:rFonts w:eastAsia="楷体_GB2312" w:hint="eastAsia"/>
          <w:sz w:val="28"/>
          <w:szCs w:val="28"/>
        </w:rPr>
        <w:t>。</w:t>
      </w:r>
      <w:r w:rsidR="00AC58D4" w:rsidRPr="00BA5133">
        <w:rPr>
          <w:rFonts w:eastAsia="楷体_GB2312" w:hint="eastAsia"/>
          <w:sz w:val="28"/>
          <w:szCs w:val="28"/>
        </w:rPr>
        <w:t>随着控制手轮的转动带动控制阀杆作轴向位移，阀门开度指示杆随控制阀杆</w:t>
      </w:r>
      <w:r w:rsidR="005A76AD">
        <w:rPr>
          <w:rFonts w:eastAsia="楷体_GB2312" w:hint="eastAsia"/>
          <w:sz w:val="28"/>
          <w:szCs w:val="28"/>
        </w:rPr>
        <w:t>运动而</w:t>
      </w:r>
      <w:r w:rsidR="00127707">
        <w:rPr>
          <w:rFonts w:eastAsia="楷体_GB2312" w:hint="eastAsia"/>
          <w:sz w:val="28"/>
          <w:szCs w:val="28"/>
        </w:rPr>
        <w:t>（</w:t>
      </w:r>
      <w:r w:rsidR="00127707" w:rsidRPr="00BA5133">
        <w:rPr>
          <w:rFonts w:eastAsia="楷体_GB2312" w:hint="eastAsia"/>
          <w:sz w:val="28"/>
          <w:szCs w:val="28"/>
        </w:rPr>
        <w:t>轴向</w:t>
      </w:r>
      <w:r w:rsidR="00127707">
        <w:rPr>
          <w:rFonts w:eastAsia="楷体_GB2312" w:hint="eastAsia"/>
          <w:sz w:val="28"/>
          <w:szCs w:val="28"/>
        </w:rPr>
        <w:t>）</w:t>
      </w:r>
      <w:r w:rsidR="00AC58D4" w:rsidRPr="00BA5133">
        <w:rPr>
          <w:rFonts w:eastAsia="楷体_GB2312" w:hint="eastAsia"/>
          <w:sz w:val="28"/>
          <w:szCs w:val="28"/>
        </w:rPr>
        <w:t>移动，阀门开度指示杆上的刻度</w:t>
      </w:r>
      <w:r w:rsidR="00385D82">
        <w:rPr>
          <w:rFonts w:eastAsia="楷体_GB2312" w:hint="eastAsia"/>
          <w:sz w:val="28"/>
          <w:szCs w:val="28"/>
        </w:rPr>
        <w:t>相对顶部基座</w:t>
      </w:r>
      <w:r w:rsidR="00127707">
        <w:rPr>
          <w:rFonts w:eastAsia="楷体_GB2312" w:hint="eastAsia"/>
          <w:sz w:val="28"/>
          <w:szCs w:val="28"/>
        </w:rPr>
        <w:t>发生</w:t>
      </w:r>
      <w:r w:rsidR="00385D82">
        <w:rPr>
          <w:rFonts w:eastAsia="楷体_GB2312" w:hint="eastAsia"/>
          <w:sz w:val="28"/>
          <w:szCs w:val="28"/>
        </w:rPr>
        <w:t>变化</w:t>
      </w:r>
      <w:r w:rsidR="0067105D" w:rsidRPr="00BA5133">
        <w:rPr>
          <w:rFonts w:eastAsia="楷体_GB2312" w:hint="eastAsia"/>
          <w:sz w:val="28"/>
          <w:szCs w:val="28"/>
        </w:rPr>
        <w:t>。</w:t>
      </w:r>
    </w:p>
    <w:p w:rsidR="003179E7" w:rsidRDefault="00CE55B7" w:rsidP="00BA5133">
      <w:pPr>
        <w:pStyle w:val="a5"/>
        <w:spacing w:line="360" w:lineRule="auto"/>
        <w:ind w:firstLine="480"/>
        <w:rPr>
          <w:rFonts w:eastAsia="楷体_GB2312"/>
          <w:sz w:val="28"/>
          <w:szCs w:val="28"/>
        </w:rPr>
      </w:pPr>
      <w:r w:rsidRPr="00BA5133">
        <w:rPr>
          <w:rFonts w:eastAsia="楷体_GB2312" w:hint="eastAsia"/>
          <w:sz w:val="28"/>
          <w:szCs w:val="28"/>
        </w:rPr>
        <w:t>反馈器</w:t>
      </w:r>
      <w:r w:rsidR="006A5156" w:rsidRPr="00BA5133">
        <w:rPr>
          <w:rFonts w:eastAsia="楷体_GB2312" w:hint="eastAsia"/>
          <w:sz w:val="28"/>
          <w:szCs w:val="28"/>
        </w:rPr>
        <w:t>配合</w:t>
      </w:r>
      <w:r w:rsidR="002444EE" w:rsidRPr="00BA5133">
        <w:rPr>
          <w:rFonts w:eastAsia="楷体_GB2312" w:hint="eastAsia"/>
          <w:sz w:val="28"/>
          <w:szCs w:val="28"/>
        </w:rPr>
        <w:t>现场</w:t>
      </w:r>
      <w:r w:rsidR="002444EE" w:rsidRPr="00BA5133">
        <w:rPr>
          <w:rFonts w:eastAsia="楷体_GB2312"/>
          <w:sz w:val="28"/>
          <w:szCs w:val="28"/>
        </w:rPr>
        <w:t>PLC</w:t>
      </w:r>
      <w:r w:rsidR="006A5156" w:rsidRPr="00BA5133">
        <w:rPr>
          <w:rFonts w:eastAsia="楷体_GB2312" w:hint="eastAsia"/>
          <w:sz w:val="28"/>
          <w:szCs w:val="28"/>
        </w:rPr>
        <w:t>（可编程逻辑电路）</w:t>
      </w:r>
      <w:r w:rsidR="002444EE" w:rsidRPr="00BA5133">
        <w:rPr>
          <w:rFonts w:eastAsia="楷体_GB2312" w:hint="eastAsia"/>
          <w:sz w:val="28"/>
          <w:szCs w:val="28"/>
        </w:rPr>
        <w:t>系统</w:t>
      </w:r>
      <w:r w:rsidR="006A5156" w:rsidRPr="00BA5133">
        <w:rPr>
          <w:rFonts w:eastAsia="楷体_GB2312" w:hint="eastAsia"/>
          <w:sz w:val="28"/>
          <w:szCs w:val="28"/>
        </w:rPr>
        <w:t>可</w:t>
      </w:r>
      <w:r w:rsidR="002444EE" w:rsidRPr="00BA5133">
        <w:rPr>
          <w:rFonts w:eastAsia="楷体_GB2312" w:hint="eastAsia"/>
          <w:sz w:val="28"/>
          <w:szCs w:val="28"/>
        </w:rPr>
        <w:t>实现阀门开关状态的远程反馈，为监控系统提供相应的阀门位置信号输出。</w:t>
      </w:r>
      <w:r w:rsidRPr="00BA5133">
        <w:rPr>
          <w:rFonts w:eastAsia="楷体_GB2312" w:hint="eastAsia"/>
          <w:sz w:val="28"/>
          <w:szCs w:val="28"/>
        </w:rPr>
        <w:t>但受</w:t>
      </w:r>
      <w:r w:rsidR="006C6646">
        <w:rPr>
          <w:rFonts w:eastAsia="楷体_GB2312" w:hint="eastAsia"/>
          <w:sz w:val="28"/>
          <w:szCs w:val="28"/>
        </w:rPr>
        <w:t>现有</w:t>
      </w:r>
      <w:r w:rsidRPr="00BA5133">
        <w:rPr>
          <w:rFonts w:eastAsia="楷体_GB2312" w:hint="eastAsia"/>
          <w:sz w:val="28"/>
          <w:szCs w:val="28"/>
        </w:rPr>
        <w:t>轨道阀结构限制</w:t>
      </w:r>
      <w:r w:rsidR="00BA5133" w:rsidRPr="00BA5133">
        <w:rPr>
          <w:rFonts w:eastAsia="楷体_GB2312" w:hint="eastAsia"/>
          <w:sz w:val="28"/>
          <w:szCs w:val="28"/>
        </w:rPr>
        <w:t>，</w:t>
      </w:r>
      <w:r w:rsidR="006C6646">
        <w:rPr>
          <w:rFonts w:eastAsia="楷体_GB2312" w:hint="eastAsia"/>
          <w:sz w:val="28"/>
          <w:szCs w:val="28"/>
        </w:rPr>
        <w:t>集成的反馈器</w:t>
      </w:r>
      <w:r w:rsidR="004E374E">
        <w:rPr>
          <w:rFonts w:eastAsia="楷体_GB2312" w:hint="eastAsia"/>
          <w:sz w:val="28"/>
          <w:szCs w:val="28"/>
        </w:rPr>
        <w:t>主要用于现场操作人员观察，直接与</w:t>
      </w:r>
      <w:r w:rsidR="004E374E" w:rsidRPr="00BA5133">
        <w:rPr>
          <w:rFonts w:eastAsia="楷体_GB2312"/>
          <w:sz w:val="28"/>
          <w:szCs w:val="28"/>
        </w:rPr>
        <w:t>PLC</w:t>
      </w:r>
      <w:r w:rsidR="004E374E" w:rsidRPr="00BA5133">
        <w:rPr>
          <w:rFonts w:eastAsia="楷体_GB2312" w:hint="eastAsia"/>
          <w:sz w:val="28"/>
          <w:szCs w:val="28"/>
        </w:rPr>
        <w:t>系统</w:t>
      </w:r>
      <w:r w:rsidR="004E374E">
        <w:rPr>
          <w:rFonts w:eastAsia="楷体_GB2312" w:hint="eastAsia"/>
          <w:sz w:val="28"/>
          <w:szCs w:val="28"/>
        </w:rPr>
        <w:t>结合</w:t>
      </w:r>
      <w:r w:rsidR="00D96716">
        <w:rPr>
          <w:rFonts w:eastAsia="楷体_GB2312" w:hint="eastAsia"/>
          <w:sz w:val="28"/>
          <w:szCs w:val="28"/>
        </w:rPr>
        <w:t>采样精度有限，而且</w:t>
      </w:r>
      <w:r w:rsidR="00BA5133" w:rsidRPr="00BA5133">
        <w:rPr>
          <w:rFonts w:eastAsia="楷体_GB2312" w:hint="eastAsia"/>
          <w:sz w:val="28"/>
          <w:szCs w:val="28"/>
        </w:rPr>
        <w:t>现场</w:t>
      </w:r>
      <w:r w:rsidR="00BA5133" w:rsidRPr="00BA5133">
        <w:rPr>
          <w:rFonts w:eastAsia="楷体_GB2312"/>
          <w:sz w:val="28"/>
          <w:szCs w:val="28"/>
        </w:rPr>
        <w:t>PLC</w:t>
      </w:r>
      <w:r w:rsidR="00BA5133" w:rsidRPr="00BA5133">
        <w:rPr>
          <w:rFonts w:eastAsia="楷体_GB2312" w:hint="eastAsia"/>
          <w:sz w:val="28"/>
          <w:szCs w:val="28"/>
        </w:rPr>
        <w:t>系统与传感器间的线缆敷设受到控制手轮操作干扰，会对管道上</w:t>
      </w:r>
      <w:r w:rsidR="00BA5133">
        <w:rPr>
          <w:rFonts w:eastAsia="楷体_GB2312" w:hint="eastAsia"/>
          <w:sz w:val="28"/>
          <w:szCs w:val="28"/>
        </w:rPr>
        <w:t>附属设施的装卸造成</w:t>
      </w:r>
      <w:r w:rsidR="00652079">
        <w:rPr>
          <w:rFonts w:eastAsia="楷体_GB2312" w:hint="eastAsia"/>
          <w:sz w:val="28"/>
          <w:szCs w:val="28"/>
        </w:rPr>
        <w:t>不良</w:t>
      </w:r>
      <w:r w:rsidR="00BA5133">
        <w:rPr>
          <w:rFonts w:eastAsia="楷体_GB2312" w:hint="eastAsia"/>
          <w:sz w:val="28"/>
          <w:szCs w:val="28"/>
        </w:rPr>
        <w:t>影响</w:t>
      </w:r>
      <w:r w:rsidR="00652079">
        <w:rPr>
          <w:rFonts w:eastAsia="楷体_GB2312" w:hint="eastAsia"/>
          <w:sz w:val="28"/>
          <w:szCs w:val="28"/>
        </w:rPr>
        <w:t>。采用其他非接触式传感</w:t>
      </w:r>
      <w:r w:rsidR="00673324">
        <w:rPr>
          <w:rFonts w:eastAsia="楷体_GB2312" w:hint="eastAsia"/>
          <w:sz w:val="28"/>
          <w:szCs w:val="28"/>
        </w:rPr>
        <w:t>器进行</w:t>
      </w:r>
      <w:r w:rsidR="00652079">
        <w:rPr>
          <w:rFonts w:eastAsia="楷体_GB2312" w:hint="eastAsia"/>
          <w:sz w:val="28"/>
          <w:szCs w:val="28"/>
        </w:rPr>
        <w:t>信号采集存在</w:t>
      </w:r>
      <w:r w:rsidR="00237E37">
        <w:rPr>
          <w:rFonts w:eastAsia="楷体_GB2312" w:hint="eastAsia"/>
          <w:sz w:val="28"/>
          <w:szCs w:val="28"/>
        </w:rPr>
        <w:t>恶劣工况</w:t>
      </w:r>
      <w:r w:rsidR="00875CC6">
        <w:rPr>
          <w:rFonts w:eastAsia="楷体_GB2312" w:hint="eastAsia"/>
          <w:sz w:val="28"/>
          <w:szCs w:val="28"/>
        </w:rPr>
        <w:t>中的</w:t>
      </w:r>
      <w:r w:rsidR="00652079">
        <w:rPr>
          <w:rFonts w:eastAsia="楷体_GB2312" w:hint="eastAsia"/>
          <w:sz w:val="28"/>
          <w:szCs w:val="28"/>
        </w:rPr>
        <w:t>运行可靠性问题。</w:t>
      </w:r>
    </w:p>
    <w:p w:rsidR="003179E7" w:rsidRDefault="00CE60B2">
      <w:pPr>
        <w:pStyle w:val="3"/>
        <w:rPr>
          <w:rFonts w:eastAsia="楷体_GB2312"/>
          <w:b w:val="0"/>
          <w:sz w:val="28"/>
        </w:rPr>
      </w:pPr>
      <w:r>
        <w:rPr>
          <w:rFonts w:eastAsia="楷体_GB2312" w:hint="eastAsia"/>
          <w:b w:val="0"/>
          <w:sz w:val="28"/>
        </w:rPr>
        <w:t>发明</w:t>
      </w:r>
      <w:r>
        <w:rPr>
          <w:rFonts w:eastAsia="楷体_GB2312"/>
          <w:b w:val="0"/>
          <w:sz w:val="28"/>
        </w:rPr>
        <w:t>内容</w:t>
      </w:r>
    </w:p>
    <w:p w:rsidR="003179E7" w:rsidRDefault="00A5331E">
      <w:pPr>
        <w:pStyle w:val="a6"/>
        <w:ind w:firstLineChars="200" w:firstLine="584"/>
      </w:pPr>
      <w:r>
        <w:rPr>
          <w:rFonts w:hint="eastAsia"/>
        </w:rPr>
        <w:t>鉴于上述问题，</w:t>
      </w:r>
      <w:r w:rsidR="00CE60B2">
        <w:rPr>
          <w:rFonts w:hint="eastAsia"/>
        </w:rPr>
        <w:t>本发明实施例提供一种</w:t>
      </w:r>
      <w:r w:rsidR="00227171">
        <w:rPr>
          <w:rFonts w:hint="eastAsia"/>
        </w:rPr>
        <w:t>轨道阀阀门阀位定位监测装置</w:t>
      </w:r>
      <w:r w:rsidR="00B11E1D" w:rsidRPr="00B11E1D">
        <w:rPr>
          <w:rFonts w:hint="eastAsia"/>
        </w:rPr>
        <w:t>和</w:t>
      </w:r>
      <w:r w:rsidR="00227171">
        <w:rPr>
          <w:rFonts w:hint="eastAsia"/>
        </w:rPr>
        <w:t>监测方法</w:t>
      </w:r>
      <w:r w:rsidR="00CE60B2">
        <w:rPr>
          <w:rFonts w:hint="eastAsia"/>
        </w:rPr>
        <w:t>，解决</w:t>
      </w:r>
      <w:r w:rsidR="009076FE">
        <w:rPr>
          <w:rFonts w:hint="eastAsia"/>
        </w:rPr>
        <w:t>现有</w:t>
      </w:r>
      <w:r w:rsidR="00652079" w:rsidRPr="00B11E1D">
        <w:rPr>
          <w:rFonts w:hint="eastAsia"/>
        </w:rPr>
        <w:t>阀门开度信息无法可靠远程反馈</w:t>
      </w:r>
      <w:r w:rsidR="00697805">
        <w:rPr>
          <w:rFonts w:hint="eastAsia"/>
        </w:rPr>
        <w:t>的技术问题。</w:t>
      </w:r>
    </w:p>
    <w:p w:rsidR="00AB31D1" w:rsidRDefault="00F2347F" w:rsidP="00AB31D1">
      <w:pPr>
        <w:pStyle w:val="a6"/>
        <w:ind w:firstLine="584"/>
        <w:rPr>
          <w:szCs w:val="28"/>
        </w:rPr>
      </w:pPr>
      <w:r>
        <w:rPr>
          <w:rFonts w:hint="eastAsia"/>
        </w:rPr>
        <w:t>本发明实施例的</w:t>
      </w:r>
      <w:r w:rsidR="00227171">
        <w:rPr>
          <w:rFonts w:hint="eastAsia"/>
          <w:szCs w:val="28"/>
        </w:rPr>
        <w:t>轨道阀阀门阀位定位监测装置</w:t>
      </w:r>
      <w:r w:rsidR="00AB31D1" w:rsidRPr="008C6CE2">
        <w:rPr>
          <w:rFonts w:hint="eastAsia"/>
          <w:szCs w:val="28"/>
        </w:rPr>
        <w:t>，</w:t>
      </w:r>
      <w:r w:rsidR="00AB31D1">
        <w:rPr>
          <w:rFonts w:hint="eastAsia"/>
          <w:szCs w:val="28"/>
        </w:rPr>
        <w:t>包括：</w:t>
      </w:r>
    </w:p>
    <w:p w:rsidR="00AB31D1" w:rsidRDefault="00AB31D1" w:rsidP="00AB31D1">
      <w:pPr>
        <w:pStyle w:val="a6"/>
        <w:ind w:firstLine="584"/>
        <w:rPr>
          <w:szCs w:val="28"/>
        </w:rPr>
      </w:pPr>
      <w:r>
        <w:rPr>
          <w:szCs w:val="28"/>
        </w:rPr>
        <w:lastRenderedPageBreak/>
        <w:t>物理信号</w:t>
      </w:r>
      <w:r>
        <w:rPr>
          <w:rFonts w:hint="eastAsia"/>
          <w:szCs w:val="28"/>
        </w:rPr>
        <w:t>转接装置，用于将与</w:t>
      </w:r>
      <w:r w:rsidRPr="00BA5133">
        <w:rPr>
          <w:rFonts w:hint="eastAsia"/>
          <w:szCs w:val="28"/>
        </w:rPr>
        <w:t>阀门开度</w:t>
      </w:r>
      <w:r>
        <w:rPr>
          <w:rFonts w:hint="eastAsia"/>
          <w:szCs w:val="28"/>
        </w:rPr>
        <w:t>正相关的位移变化信号转换为倾斜角度信号；</w:t>
      </w:r>
    </w:p>
    <w:p w:rsidR="00AB31D1" w:rsidRDefault="00AB31D1" w:rsidP="00AB31D1">
      <w:pPr>
        <w:pStyle w:val="a6"/>
        <w:ind w:firstLine="584"/>
        <w:rPr>
          <w:szCs w:val="28"/>
        </w:rPr>
      </w:pPr>
      <w:r>
        <w:rPr>
          <w:szCs w:val="28"/>
        </w:rPr>
        <w:t>角度传感器</w:t>
      </w:r>
      <w:r>
        <w:rPr>
          <w:rFonts w:hint="eastAsia"/>
          <w:szCs w:val="28"/>
        </w:rPr>
        <w:t>，用于受控采集所述</w:t>
      </w:r>
      <w:r>
        <w:rPr>
          <w:szCs w:val="28"/>
        </w:rPr>
        <w:t>物理信号</w:t>
      </w:r>
      <w:r>
        <w:rPr>
          <w:rFonts w:hint="eastAsia"/>
          <w:szCs w:val="28"/>
        </w:rPr>
        <w:t>转接装置的角度信号；</w:t>
      </w:r>
    </w:p>
    <w:p w:rsidR="00AB31D1" w:rsidRDefault="00AB31D1" w:rsidP="00AB31D1">
      <w:pPr>
        <w:pStyle w:val="a6"/>
        <w:ind w:firstLine="584"/>
        <w:rPr>
          <w:szCs w:val="28"/>
        </w:rPr>
      </w:pPr>
      <w:r>
        <w:rPr>
          <w:rFonts w:hint="eastAsia"/>
          <w:szCs w:val="28"/>
        </w:rPr>
        <w:t>加速度传感器，用于采集</w:t>
      </w:r>
      <w:r w:rsidRPr="00BA5133">
        <w:rPr>
          <w:rFonts w:hint="eastAsia"/>
          <w:szCs w:val="28"/>
        </w:rPr>
        <w:t>控制手轮</w:t>
      </w:r>
      <w:r>
        <w:rPr>
          <w:rFonts w:hint="eastAsia"/>
          <w:szCs w:val="28"/>
        </w:rPr>
        <w:t>运动</w:t>
      </w:r>
      <w:ins w:id="13" w:author="zhuxl" w:date="2019-01-09T13:01:00Z">
        <w:r w:rsidR="00BD3ACA">
          <w:rPr>
            <w:rFonts w:hint="eastAsia"/>
            <w:szCs w:val="28"/>
          </w:rPr>
          <w:t>导致</w:t>
        </w:r>
      </w:ins>
      <w:del w:id="14" w:author="zhuxl" w:date="2019-01-09T13:01:00Z">
        <w:r w:rsidDel="00BD3ACA">
          <w:rPr>
            <w:rFonts w:hint="eastAsia"/>
            <w:szCs w:val="28"/>
          </w:rPr>
          <w:delText>平面内</w:delText>
        </w:r>
      </w:del>
      <w:r>
        <w:rPr>
          <w:rFonts w:hint="eastAsia"/>
          <w:szCs w:val="28"/>
        </w:rPr>
        <w:t>的加速度信号；</w:t>
      </w:r>
    </w:p>
    <w:p w:rsidR="00AB31D1" w:rsidRDefault="00AB31D1" w:rsidP="00AB31D1">
      <w:pPr>
        <w:pStyle w:val="a6"/>
        <w:ind w:firstLine="584"/>
        <w:rPr>
          <w:szCs w:val="28"/>
        </w:rPr>
      </w:pPr>
      <w:r>
        <w:rPr>
          <w:szCs w:val="28"/>
        </w:rPr>
        <w:t>处理器</w:t>
      </w:r>
      <w:r>
        <w:rPr>
          <w:rFonts w:hint="eastAsia"/>
          <w:szCs w:val="28"/>
        </w:rPr>
        <w:t>，用于根据所述加速度信号激活或休眠，激活后根据预置控制策略将所述角度信号形成</w:t>
      </w:r>
      <w:r w:rsidRPr="00BA5133">
        <w:rPr>
          <w:rFonts w:hint="eastAsia"/>
          <w:szCs w:val="28"/>
        </w:rPr>
        <w:t>阀门</w:t>
      </w:r>
      <w:r>
        <w:rPr>
          <w:rFonts w:hint="eastAsia"/>
          <w:szCs w:val="28"/>
        </w:rPr>
        <w:t>开度数据</w:t>
      </w:r>
      <w:r>
        <w:rPr>
          <w:rFonts w:hint="eastAsia"/>
        </w:rPr>
        <w:t>，并控制数据的发送和接收。</w:t>
      </w:r>
    </w:p>
    <w:p w:rsidR="00AB31D1" w:rsidRPr="008C6CE2" w:rsidRDefault="00AB31D1" w:rsidP="00AB31D1">
      <w:pPr>
        <w:pStyle w:val="a6"/>
        <w:ind w:firstLine="584"/>
        <w:rPr>
          <w:szCs w:val="28"/>
        </w:rPr>
      </w:pPr>
      <w:r>
        <w:rPr>
          <w:rFonts w:hint="eastAsia"/>
          <w:szCs w:val="28"/>
        </w:rPr>
        <w:t>远程通信装置，用于受控建立</w:t>
      </w:r>
      <w:r>
        <w:rPr>
          <w:rFonts w:hint="eastAsia"/>
        </w:rPr>
        <w:t>数据发送和接收的</w:t>
      </w:r>
      <w:r>
        <w:rPr>
          <w:rFonts w:hint="eastAsia"/>
          <w:szCs w:val="28"/>
        </w:rPr>
        <w:t>传输链路</w:t>
      </w:r>
    </w:p>
    <w:p w:rsidR="00AB31D1" w:rsidRDefault="00AB31D1" w:rsidP="00AB31D1">
      <w:pPr>
        <w:pStyle w:val="a6"/>
        <w:rPr>
          <w:szCs w:val="28"/>
        </w:rPr>
      </w:pPr>
      <w:r>
        <w:rPr>
          <w:rFonts w:hint="eastAsia"/>
          <w:szCs w:val="28"/>
        </w:rPr>
        <w:t>本发明一实施例中，所述</w:t>
      </w:r>
      <w:r>
        <w:rPr>
          <w:szCs w:val="28"/>
        </w:rPr>
        <w:t>处理器</w:t>
      </w:r>
      <w:r>
        <w:rPr>
          <w:rFonts w:hint="eastAsia"/>
          <w:szCs w:val="28"/>
        </w:rPr>
        <w:t>中部署：</w:t>
      </w:r>
    </w:p>
    <w:p w:rsidR="00AB31D1" w:rsidRPr="006956AB" w:rsidRDefault="00AB31D1" w:rsidP="00AB31D1">
      <w:pPr>
        <w:pStyle w:val="a6"/>
        <w:rPr>
          <w:szCs w:val="28"/>
        </w:rPr>
      </w:pPr>
      <w:r>
        <w:t>用户侧</w:t>
      </w:r>
      <w:r>
        <w:rPr>
          <w:rFonts w:hint="eastAsia"/>
        </w:rPr>
        <w:t>请求响应</w:t>
      </w:r>
      <w:r>
        <w:t>模块</w:t>
      </w:r>
      <w:r>
        <w:rPr>
          <w:rFonts w:hint="eastAsia"/>
        </w:rPr>
        <w:t>，用于响应上位系统的请求，接收配置数据、发送采集数据。</w:t>
      </w:r>
    </w:p>
    <w:p w:rsidR="00AB31D1" w:rsidRPr="0058667B" w:rsidRDefault="00AB31D1" w:rsidP="00AB31D1">
      <w:pPr>
        <w:pStyle w:val="a6"/>
        <w:ind w:firstLineChars="200" w:firstLine="584"/>
      </w:pPr>
      <w:r>
        <w:rPr>
          <w:rFonts w:hint="eastAsia"/>
          <w:szCs w:val="28"/>
        </w:rPr>
        <w:t>本发明一实施例中，所述</w:t>
      </w:r>
      <w:r>
        <w:rPr>
          <w:szCs w:val="28"/>
        </w:rPr>
        <w:t>角度传感器</w:t>
      </w:r>
      <w:r>
        <w:rPr>
          <w:rFonts w:hint="eastAsia"/>
          <w:szCs w:val="28"/>
        </w:rPr>
        <w:t>包括第一</w:t>
      </w:r>
      <w:r>
        <w:rPr>
          <w:szCs w:val="28"/>
        </w:rPr>
        <w:t>角度传感器和第二角度传感器</w:t>
      </w:r>
      <w:r>
        <w:rPr>
          <w:rFonts w:hint="eastAsia"/>
          <w:szCs w:val="28"/>
        </w:rPr>
        <w:t>，所述第一</w:t>
      </w:r>
      <w:r>
        <w:rPr>
          <w:szCs w:val="28"/>
        </w:rPr>
        <w:t>角度传感器在所述物理信号</w:t>
      </w:r>
      <w:r>
        <w:rPr>
          <w:rFonts w:hint="eastAsia"/>
          <w:szCs w:val="28"/>
        </w:rPr>
        <w:t>转接装置的刚性结构与水平面夹角最小夹角时进行调零，同时所述</w:t>
      </w:r>
      <w:r>
        <w:rPr>
          <w:szCs w:val="28"/>
        </w:rPr>
        <w:t>第二角度传感器在所述物理信号</w:t>
      </w:r>
      <w:r>
        <w:rPr>
          <w:rFonts w:hint="eastAsia"/>
          <w:szCs w:val="28"/>
        </w:rPr>
        <w:t>转接装置的所述刚性结构与水平面为最大夹角时进行调零。</w:t>
      </w:r>
    </w:p>
    <w:p w:rsidR="00AB31D1" w:rsidRDefault="00AB31D1" w:rsidP="00AB31D1">
      <w:pPr>
        <w:pStyle w:val="a6"/>
        <w:ind w:firstLineChars="200" w:firstLine="584"/>
      </w:pPr>
      <w:r>
        <w:rPr>
          <w:rFonts w:hint="eastAsia"/>
          <w:szCs w:val="28"/>
        </w:rPr>
        <w:t>本发明一实施例中，所述</w:t>
      </w:r>
      <w:r>
        <w:rPr>
          <w:rFonts w:hint="eastAsia"/>
        </w:rPr>
        <w:t>沿所述</w:t>
      </w:r>
      <w:ins w:id="15" w:author="zhuxl" w:date="2019-01-09T13:02:00Z">
        <w:r w:rsidR="00BD3ACA">
          <w:rPr>
            <w:szCs w:val="28"/>
          </w:rPr>
          <w:t>物理信号</w:t>
        </w:r>
        <w:r w:rsidR="00BD3ACA">
          <w:rPr>
            <w:rFonts w:hint="eastAsia"/>
            <w:szCs w:val="28"/>
          </w:rPr>
          <w:t>转接装置的刚性结构延伸方向</w:t>
        </w:r>
      </w:ins>
      <w:del w:id="16" w:author="zhuxl" w:date="2019-01-09T13:02:00Z">
        <w:r w:rsidRPr="00BA5133" w:rsidDel="00BD3ACA">
          <w:rPr>
            <w:rFonts w:hint="eastAsia"/>
            <w:szCs w:val="28"/>
          </w:rPr>
          <w:delText>控制手轮</w:delText>
        </w:r>
        <w:r w:rsidDel="00BD3ACA">
          <w:rPr>
            <w:rFonts w:hint="eastAsia"/>
            <w:szCs w:val="28"/>
          </w:rPr>
          <w:delText>刚性结构的径向</w:delText>
        </w:r>
      </w:del>
      <w:r>
        <w:rPr>
          <w:rFonts w:hint="eastAsia"/>
          <w:szCs w:val="28"/>
        </w:rPr>
        <w:t>间隔设置一组加速度传感器。</w:t>
      </w:r>
    </w:p>
    <w:p w:rsidR="00AB31D1" w:rsidRDefault="00AB31D1" w:rsidP="00AB31D1">
      <w:pPr>
        <w:pStyle w:val="a6"/>
        <w:rPr>
          <w:szCs w:val="28"/>
        </w:rPr>
      </w:pPr>
      <w:r>
        <w:rPr>
          <w:rFonts w:hint="eastAsia"/>
          <w:szCs w:val="28"/>
        </w:rPr>
        <w:t>本发明一实施例中，所述</w:t>
      </w:r>
      <w:r>
        <w:rPr>
          <w:szCs w:val="28"/>
        </w:rPr>
        <w:t>物理信号</w:t>
      </w:r>
      <w:r>
        <w:rPr>
          <w:rFonts w:hint="eastAsia"/>
          <w:szCs w:val="28"/>
        </w:rPr>
        <w:t>转接装置包括支撑架、第一铰接基座、第二铰接基座和伸缩导杆，所述支撑架沿顶部基座径向方向延伸，所述支撑架一端固定在所述顶部基座侧壁上，所述支撑架另一端固定所述第一铰接基座，</w:t>
      </w:r>
      <w:r w:rsidRPr="00BA5133">
        <w:rPr>
          <w:rFonts w:hint="eastAsia"/>
          <w:szCs w:val="28"/>
        </w:rPr>
        <w:t>阀门开度指示杆</w:t>
      </w:r>
      <w:r>
        <w:rPr>
          <w:rFonts w:hint="eastAsia"/>
          <w:szCs w:val="28"/>
        </w:rPr>
        <w:t>的顶部固定所述第二铰接基座，所述伸缩导杆的一端与所述第一铰接基座铰接，所述伸缩导杆的另一端与所述第二铰接基座铰接。</w:t>
      </w:r>
    </w:p>
    <w:p w:rsidR="00AB31D1" w:rsidRDefault="00AB31D1" w:rsidP="00AB31D1">
      <w:pPr>
        <w:pStyle w:val="a6"/>
        <w:rPr>
          <w:szCs w:val="28"/>
        </w:rPr>
      </w:pPr>
      <w:r>
        <w:rPr>
          <w:rFonts w:hint="eastAsia"/>
          <w:szCs w:val="28"/>
        </w:rPr>
        <w:t>本发明一实施例中，所述</w:t>
      </w:r>
      <w:r>
        <w:t>靠近</w:t>
      </w:r>
      <w:r>
        <w:rPr>
          <w:rFonts w:hint="eastAsia"/>
          <w:szCs w:val="28"/>
        </w:rPr>
        <w:t>所述伸缩导杆的一端设置所述第一</w:t>
      </w:r>
      <w:r>
        <w:rPr>
          <w:szCs w:val="28"/>
        </w:rPr>
        <w:t>角度传感器</w:t>
      </w:r>
      <w:r>
        <w:rPr>
          <w:rFonts w:hint="eastAsia"/>
          <w:szCs w:val="28"/>
        </w:rPr>
        <w:t>，</w:t>
      </w:r>
      <w:r>
        <w:t>靠近</w:t>
      </w:r>
      <w:r>
        <w:rPr>
          <w:rFonts w:hint="eastAsia"/>
          <w:szCs w:val="28"/>
        </w:rPr>
        <w:t>所述伸缩导杆的另一端设置所述第二</w:t>
      </w:r>
      <w:r>
        <w:rPr>
          <w:szCs w:val="28"/>
        </w:rPr>
        <w:t>角度传感器</w:t>
      </w:r>
      <w:r>
        <w:rPr>
          <w:rFonts w:hint="eastAsia"/>
          <w:szCs w:val="28"/>
        </w:rPr>
        <w:t>，在所述</w:t>
      </w:r>
      <w:ins w:id="17" w:author="zhuxl" w:date="2019-01-09T13:03:00Z">
        <w:r w:rsidR="00C143A1">
          <w:rPr>
            <w:rFonts w:hint="eastAsia"/>
            <w:szCs w:val="28"/>
          </w:rPr>
          <w:t>伸缩导杆的套管外壁上沿轴向</w:t>
        </w:r>
      </w:ins>
      <w:del w:id="18" w:author="zhuxl" w:date="2019-01-09T13:03:00Z">
        <w:r w:rsidRPr="00BA5133" w:rsidDel="00C143A1">
          <w:rPr>
            <w:rFonts w:hint="eastAsia"/>
            <w:szCs w:val="28"/>
          </w:rPr>
          <w:delText>控制手轮</w:delText>
        </w:r>
        <w:r w:rsidDel="00C143A1">
          <w:rPr>
            <w:rFonts w:hint="eastAsia"/>
            <w:szCs w:val="28"/>
          </w:rPr>
          <w:delText>上沿径向</w:delText>
        </w:r>
      </w:del>
      <w:r>
        <w:rPr>
          <w:rFonts w:hint="eastAsia"/>
          <w:szCs w:val="28"/>
        </w:rPr>
        <w:t>间隔设置第一加速度传感器和第二加速度传感器。</w:t>
      </w:r>
    </w:p>
    <w:p w:rsidR="00AB31D1" w:rsidRDefault="00AB31D1" w:rsidP="00AB31D1">
      <w:pPr>
        <w:pStyle w:val="a6"/>
        <w:rPr>
          <w:szCs w:val="28"/>
        </w:rPr>
      </w:pPr>
      <w:r>
        <w:rPr>
          <w:rFonts w:hint="eastAsia"/>
          <w:szCs w:val="28"/>
        </w:rPr>
        <w:t>本发明一实施例中，所述</w:t>
      </w:r>
      <w:r>
        <w:rPr>
          <w:szCs w:val="28"/>
        </w:rPr>
        <w:t>物理信号</w:t>
      </w:r>
      <w:r>
        <w:rPr>
          <w:rFonts w:hint="eastAsia"/>
          <w:szCs w:val="28"/>
        </w:rPr>
        <w:t>转接装置包括支撑架、第一铰接基座、</w:t>
      </w:r>
      <w:r>
        <w:rPr>
          <w:rFonts w:hint="eastAsia"/>
          <w:szCs w:val="28"/>
        </w:rPr>
        <w:lastRenderedPageBreak/>
        <w:t>第二铰接基座、延长导板和放大导板，所述</w:t>
      </w:r>
      <w:del w:id="19" w:author="zhuxl" w:date="2019-01-09T09:53:00Z">
        <w:r w:rsidDel="00D81175">
          <w:rPr>
            <w:rFonts w:hint="eastAsia"/>
            <w:szCs w:val="28"/>
          </w:rPr>
          <w:delText>所述</w:delText>
        </w:r>
      </w:del>
      <w:r>
        <w:rPr>
          <w:rFonts w:hint="eastAsia"/>
          <w:szCs w:val="28"/>
        </w:rPr>
        <w:t>支撑架沿顶部基座径向方向延伸，支撑架一端固定在所述顶部基座侧壁上，所述支撑架另一端固定所述第一铰接基座，</w:t>
      </w:r>
      <w:r w:rsidRPr="00BA5133">
        <w:rPr>
          <w:rFonts w:hint="eastAsia"/>
          <w:szCs w:val="28"/>
        </w:rPr>
        <w:t>阀门开度指示杆</w:t>
      </w:r>
      <w:r>
        <w:rPr>
          <w:rFonts w:hint="eastAsia"/>
          <w:szCs w:val="28"/>
        </w:rPr>
        <w:t>的顶部固定所述第二铰接基座，所述延长导板和所述放大导板位于同一平面且相互间近端铰接，所述延长导板的远端与所述第二铰接基座铰接，所述放大导板在靠近近端的位置与所述第一铰接基座铰接。</w:t>
      </w:r>
    </w:p>
    <w:p w:rsidR="00AB31D1" w:rsidRDefault="00AB31D1" w:rsidP="00AB31D1">
      <w:pPr>
        <w:pStyle w:val="a6"/>
      </w:pPr>
      <w:r>
        <w:rPr>
          <w:rFonts w:hint="eastAsia"/>
          <w:szCs w:val="28"/>
        </w:rPr>
        <w:t>本发明一实施例中，靠近所述延长导板的远端设置所述第一</w:t>
      </w:r>
      <w:r>
        <w:rPr>
          <w:szCs w:val="28"/>
        </w:rPr>
        <w:t>角度传感器</w:t>
      </w:r>
      <w:r>
        <w:rPr>
          <w:rFonts w:hint="eastAsia"/>
          <w:szCs w:val="28"/>
        </w:rPr>
        <w:t>，靠近所述放大导板的远端设置所述第二</w:t>
      </w:r>
      <w:r>
        <w:rPr>
          <w:szCs w:val="28"/>
        </w:rPr>
        <w:t>角度传感器</w:t>
      </w:r>
      <w:r>
        <w:rPr>
          <w:rFonts w:hint="eastAsia"/>
          <w:szCs w:val="28"/>
        </w:rPr>
        <w:t>，在所述</w:t>
      </w:r>
      <w:ins w:id="20" w:author="zhuxl" w:date="2019-01-09T13:03:00Z">
        <w:r w:rsidR="00C143A1">
          <w:rPr>
            <w:rFonts w:hint="eastAsia"/>
            <w:szCs w:val="28"/>
          </w:rPr>
          <w:t>延长导板上沿延伸方向</w:t>
        </w:r>
      </w:ins>
      <w:del w:id="21" w:author="zhuxl" w:date="2019-01-09T13:03:00Z">
        <w:r w:rsidRPr="00BA5133" w:rsidDel="00C143A1">
          <w:rPr>
            <w:rFonts w:hint="eastAsia"/>
            <w:szCs w:val="28"/>
          </w:rPr>
          <w:delText>控制手轮</w:delText>
        </w:r>
        <w:r w:rsidDel="00C143A1">
          <w:rPr>
            <w:rFonts w:hint="eastAsia"/>
            <w:szCs w:val="28"/>
          </w:rPr>
          <w:delText>上沿径向</w:delText>
        </w:r>
      </w:del>
      <w:r>
        <w:rPr>
          <w:rFonts w:hint="eastAsia"/>
          <w:szCs w:val="28"/>
        </w:rPr>
        <w:t>间隔设置第一加速度传感器和第二加速度传感器。</w:t>
      </w:r>
    </w:p>
    <w:p w:rsidR="00AB31D1" w:rsidRDefault="00AB31D1" w:rsidP="00AB31D1">
      <w:pPr>
        <w:pStyle w:val="a6"/>
        <w:rPr>
          <w:szCs w:val="28"/>
        </w:rPr>
      </w:pPr>
      <w:r>
        <w:rPr>
          <w:rFonts w:hint="eastAsia"/>
          <w:szCs w:val="28"/>
        </w:rPr>
        <w:t>本发明一实施例中，利用所述</w:t>
      </w:r>
      <w:r w:rsidRPr="008C6CE2">
        <w:rPr>
          <w:rFonts w:hint="eastAsia"/>
          <w:szCs w:val="28"/>
        </w:rPr>
        <w:t>的</w:t>
      </w:r>
      <w:r w:rsidR="00227171">
        <w:rPr>
          <w:rFonts w:hint="eastAsia"/>
          <w:szCs w:val="28"/>
        </w:rPr>
        <w:t>轨道阀阀门阀位定位监测装置</w:t>
      </w:r>
      <w:r>
        <w:rPr>
          <w:rFonts w:hint="eastAsia"/>
          <w:szCs w:val="28"/>
        </w:rPr>
        <w:t>的</w:t>
      </w:r>
      <w:r w:rsidR="00227171">
        <w:rPr>
          <w:rFonts w:hint="eastAsia"/>
          <w:szCs w:val="28"/>
        </w:rPr>
        <w:t>监测方法</w:t>
      </w:r>
      <w:r>
        <w:rPr>
          <w:rFonts w:hint="eastAsia"/>
          <w:szCs w:val="28"/>
        </w:rPr>
        <w:t>，包括：</w:t>
      </w:r>
    </w:p>
    <w:p w:rsidR="00AB31D1" w:rsidRDefault="00AB31D1" w:rsidP="00AB31D1">
      <w:pPr>
        <w:pStyle w:val="a6"/>
      </w:pPr>
      <w:r>
        <w:rPr>
          <w:rFonts w:hint="eastAsia"/>
          <w:szCs w:val="28"/>
        </w:rPr>
        <w:t>加电初始化所述</w:t>
      </w:r>
      <w:r w:rsidR="00227171">
        <w:rPr>
          <w:rFonts w:hint="eastAsia"/>
        </w:rPr>
        <w:t>轨道阀阀门阀位定位监测装置</w:t>
      </w:r>
      <w:r>
        <w:rPr>
          <w:rFonts w:hint="eastAsia"/>
        </w:rPr>
        <w:t>，所述处理器进入休眠模式并等待所述</w:t>
      </w:r>
      <w:r>
        <w:rPr>
          <w:rFonts w:hint="eastAsia"/>
          <w:szCs w:val="28"/>
        </w:rPr>
        <w:t>加速度传感器输入的触发信号</w:t>
      </w:r>
      <w:r>
        <w:rPr>
          <w:rFonts w:hint="eastAsia"/>
        </w:rPr>
        <w:t>。</w:t>
      </w:r>
    </w:p>
    <w:p w:rsidR="00AB31D1" w:rsidRDefault="00AB31D1" w:rsidP="00AB31D1">
      <w:pPr>
        <w:pStyle w:val="a6"/>
        <w:rPr>
          <w:szCs w:val="28"/>
        </w:rPr>
      </w:pPr>
      <w:r>
        <w:rPr>
          <w:rFonts w:hint="eastAsia"/>
        </w:rPr>
        <w:t>所述处理器根据所述</w:t>
      </w:r>
      <w:r>
        <w:rPr>
          <w:rFonts w:hint="eastAsia"/>
          <w:szCs w:val="28"/>
        </w:rPr>
        <w:t>触发信号</w:t>
      </w:r>
      <w:r>
        <w:rPr>
          <w:rFonts w:hint="eastAsia"/>
        </w:rPr>
        <w:t>切换至工作模式，接收所述</w:t>
      </w:r>
      <w:r>
        <w:rPr>
          <w:szCs w:val="28"/>
        </w:rPr>
        <w:t>角度传感器输入的实时角度信号</w:t>
      </w:r>
      <w:r>
        <w:rPr>
          <w:rFonts w:hint="eastAsia"/>
          <w:szCs w:val="28"/>
        </w:rPr>
        <w:t>。</w:t>
      </w:r>
    </w:p>
    <w:p w:rsidR="00AB31D1" w:rsidRDefault="00AB31D1" w:rsidP="00AB31D1">
      <w:pPr>
        <w:pStyle w:val="a6"/>
        <w:rPr>
          <w:szCs w:val="28"/>
        </w:rPr>
      </w:pPr>
      <w:r>
        <w:rPr>
          <w:rFonts w:hint="eastAsia"/>
          <w:szCs w:val="28"/>
        </w:rPr>
        <w:t>所述处理器根据所述预置控制策略处理实时将所述</w:t>
      </w:r>
      <w:r>
        <w:rPr>
          <w:szCs w:val="28"/>
        </w:rPr>
        <w:t>角度信号形成所述</w:t>
      </w:r>
      <w:r w:rsidRPr="00BA5133">
        <w:rPr>
          <w:rFonts w:hint="eastAsia"/>
          <w:szCs w:val="28"/>
        </w:rPr>
        <w:t>阀门</w:t>
      </w:r>
      <w:r>
        <w:rPr>
          <w:rFonts w:hint="eastAsia"/>
          <w:szCs w:val="28"/>
        </w:rPr>
        <w:t>开度数据。</w:t>
      </w:r>
    </w:p>
    <w:p w:rsidR="00AB31D1" w:rsidRDefault="00AB31D1" w:rsidP="00AB31D1">
      <w:pPr>
        <w:pStyle w:val="a6"/>
        <w:rPr>
          <w:szCs w:val="28"/>
        </w:rPr>
      </w:pPr>
      <w:r>
        <w:rPr>
          <w:rFonts w:hint="eastAsia"/>
          <w:szCs w:val="28"/>
        </w:rPr>
        <w:t>所述处理器控制所述远程通信装置建立所述传输链路上传所述</w:t>
      </w:r>
      <w:r w:rsidRPr="00BA5133">
        <w:rPr>
          <w:rFonts w:hint="eastAsia"/>
          <w:szCs w:val="28"/>
        </w:rPr>
        <w:t>阀门</w:t>
      </w:r>
      <w:r>
        <w:rPr>
          <w:rFonts w:hint="eastAsia"/>
          <w:szCs w:val="28"/>
        </w:rPr>
        <w:t>开度数据。</w:t>
      </w:r>
    </w:p>
    <w:p w:rsidR="00AB31D1" w:rsidRDefault="00AB31D1" w:rsidP="00AB31D1">
      <w:pPr>
        <w:pStyle w:val="a6"/>
      </w:pPr>
      <w:r>
        <w:rPr>
          <w:rFonts w:hint="eastAsia"/>
          <w:szCs w:val="28"/>
        </w:rPr>
        <w:t>所述处理器根据</w:t>
      </w:r>
      <w:del w:id="22" w:author="zhuxl" w:date="2019-01-09T13:04:00Z">
        <w:r w:rsidDel="00C143A1">
          <w:rPr>
            <w:rFonts w:hint="eastAsia"/>
            <w:szCs w:val="28"/>
          </w:rPr>
          <w:delText>殴</w:delText>
        </w:r>
      </w:del>
      <w:r>
        <w:rPr>
          <w:rFonts w:hint="eastAsia"/>
          <w:szCs w:val="28"/>
        </w:rPr>
        <w:t>所述预置控制策略判断</w:t>
      </w:r>
      <w:r>
        <w:rPr>
          <w:rFonts w:hint="eastAsia"/>
        </w:rPr>
        <w:t>控制手轮</w:t>
      </w:r>
      <w:ins w:id="23" w:author="zhuxl" w:date="2019-01-09T13:04:00Z">
        <w:r w:rsidR="00C143A1">
          <w:rPr>
            <w:rFonts w:hint="eastAsia"/>
          </w:rPr>
          <w:t>导致的</w:t>
        </w:r>
      </w:ins>
      <w:r>
        <w:rPr>
          <w:rFonts w:hint="eastAsia"/>
        </w:rPr>
        <w:t>加速特征，择机切换至所述休眠模式。</w:t>
      </w:r>
    </w:p>
    <w:p w:rsidR="00AB31D1" w:rsidRDefault="00AB31D1" w:rsidP="00AB31D1">
      <w:pPr>
        <w:pStyle w:val="a6"/>
      </w:pPr>
      <w:r>
        <w:rPr>
          <w:rFonts w:hint="eastAsia"/>
          <w:szCs w:val="28"/>
        </w:rPr>
        <w:t>本发明一实施例中，所述所述处理器根据</w:t>
      </w:r>
      <w:del w:id="24" w:author="zhuxl" w:date="2019-01-09T09:54:00Z">
        <w:r w:rsidDel="00D81175">
          <w:rPr>
            <w:rFonts w:hint="eastAsia"/>
            <w:szCs w:val="28"/>
          </w:rPr>
          <w:delText>殴</w:delText>
        </w:r>
      </w:del>
      <w:r>
        <w:rPr>
          <w:rFonts w:hint="eastAsia"/>
          <w:szCs w:val="28"/>
        </w:rPr>
        <w:t>所述预置控制策略判断</w:t>
      </w:r>
      <w:r>
        <w:rPr>
          <w:rFonts w:hint="eastAsia"/>
        </w:rPr>
        <w:t>控制手轮</w:t>
      </w:r>
      <w:ins w:id="25" w:author="zhuxl" w:date="2019-01-09T13:04:00Z">
        <w:r w:rsidR="00C143A1">
          <w:rPr>
            <w:rFonts w:hint="eastAsia"/>
          </w:rPr>
          <w:t>导致的</w:t>
        </w:r>
      </w:ins>
      <w:r>
        <w:rPr>
          <w:rFonts w:hint="eastAsia"/>
        </w:rPr>
        <w:t>加速特征，择机切换至所述休眠模式包括：</w:t>
      </w:r>
    </w:p>
    <w:p w:rsidR="00AB31D1" w:rsidRPr="00D34009" w:rsidRDefault="00AB31D1" w:rsidP="00AB31D1">
      <w:pPr>
        <w:pStyle w:val="a6"/>
        <w:rPr>
          <w:szCs w:val="28"/>
        </w:rPr>
      </w:pPr>
      <w:r>
        <w:rPr>
          <w:rFonts w:hint="eastAsia"/>
          <w:szCs w:val="28"/>
        </w:rPr>
        <w:t>所述处理器接收上位系统状态确认数据，判断所述上位系统是否确认</w:t>
      </w:r>
      <w:r w:rsidRPr="00652079">
        <w:rPr>
          <w:rFonts w:hint="eastAsia"/>
        </w:rPr>
        <w:t>轨道阀阀位</w:t>
      </w:r>
      <w:r>
        <w:rPr>
          <w:rFonts w:hint="eastAsia"/>
        </w:rPr>
        <w:t>控制到位；</w:t>
      </w:r>
    </w:p>
    <w:p w:rsidR="00AB31D1" w:rsidRDefault="00AB31D1" w:rsidP="00AB31D1">
      <w:pPr>
        <w:pStyle w:val="a6"/>
      </w:pPr>
      <w:r>
        <w:rPr>
          <w:rFonts w:hint="eastAsia"/>
        </w:rPr>
        <w:t>当所述</w:t>
      </w:r>
      <w:r>
        <w:rPr>
          <w:rFonts w:hint="eastAsia"/>
          <w:szCs w:val="28"/>
        </w:rPr>
        <w:t>上位系统确认所述</w:t>
      </w:r>
      <w:r w:rsidRPr="00652079">
        <w:rPr>
          <w:rFonts w:hint="eastAsia"/>
        </w:rPr>
        <w:t>轨道阀阀位</w:t>
      </w:r>
      <w:r>
        <w:rPr>
          <w:rFonts w:hint="eastAsia"/>
        </w:rPr>
        <w:t>控制到位时，</w:t>
      </w:r>
      <w:r>
        <w:rPr>
          <w:rFonts w:hint="eastAsia"/>
          <w:szCs w:val="28"/>
        </w:rPr>
        <w:t>所述处理器根据所述</w:t>
      </w:r>
      <w:r>
        <w:rPr>
          <w:rFonts w:hint="eastAsia"/>
          <w:szCs w:val="28"/>
        </w:rPr>
        <w:lastRenderedPageBreak/>
        <w:t>预置控制策略形成的所述</w:t>
      </w:r>
      <w:r w:rsidRPr="00BA5133">
        <w:rPr>
          <w:rFonts w:hint="eastAsia"/>
          <w:szCs w:val="28"/>
        </w:rPr>
        <w:t>阀门</w:t>
      </w:r>
      <w:r>
        <w:rPr>
          <w:rFonts w:hint="eastAsia"/>
          <w:szCs w:val="28"/>
        </w:rPr>
        <w:t>开度数据校验所述</w:t>
      </w:r>
      <w:r w:rsidRPr="00652079">
        <w:rPr>
          <w:rFonts w:hint="eastAsia"/>
        </w:rPr>
        <w:t>轨道阀阀位</w:t>
      </w:r>
      <w:r>
        <w:rPr>
          <w:rFonts w:hint="eastAsia"/>
        </w:rPr>
        <w:t>是否控制到位；</w:t>
      </w:r>
    </w:p>
    <w:p w:rsidR="00AB31D1" w:rsidRDefault="00AB31D1" w:rsidP="00AB31D1">
      <w:pPr>
        <w:pStyle w:val="a6"/>
      </w:pPr>
      <w:r>
        <w:rPr>
          <w:rFonts w:hint="eastAsia"/>
        </w:rPr>
        <w:t>当</w:t>
      </w:r>
      <w:r>
        <w:rPr>
          <w:rFonts w:hint="eastAsia"/>
          <w:szCs w:val="28"/>
        </w:rPr>
        <w:t>所述处理器校验判断所述</w:t>
      </w:r>
      <w:r w:rsidRPr="00652079">
        <w:rPr>
          <w:rFonts w:hint="eastAsia"/>
        </w:rPr>
        <w:t>轨道阀阀位</w:t>
      </w:r>
      <w:r>
        <w:rPr>
          <w:rFonts w:hint="eastAsia"/>
        </w:rPr>
        <w:t>控制到位时，设定所述工作模式的持续时长，当所述持续时长内收到所述</w:t>
      </w:r>
      <w:r>
        <w:rPr>
          <w:rFonts w:hint="eastAsia"/>
          <w:szCs w:val="28"/>
        </w:rPr>
        <w:t>加速度传感器输入的所述触发信号时，加倍延长所述</w:t>
      </w:r>
      <w:r>
        <w:rPr>
          <w:rFonts w:hint="eastAsia"/>
        </w:rPr>
        <w:t>工作模式的所述持续时长，当所述持续时长内未收到所述</w:t>
      </w:r>
      <w:r>
        <w:rPr>
          <w:rFonts w:hint="eastAsia"/>
          <w:szCs w:val="28"/>
        </w:rPr>
        <w:t>加速度传感器输入的所述触发信号时，所述</w:t>
      </w:r>
      <w:r>
        <w:rPr>
          <w:rFonts w:hint="eastAsia"/>
        </w:rPr>
        <w:t>处理器切换至所述休眠模式并等待所述</w:t>
      </w:r>
      <w:r>
        <w:rPr>
          <w:rFonts w:hint="eastAsia"/>
          <w:szCs w:val="28"/>
        </w:rPr>
        <w:t>加速度传感器输入的所述触发信号。</w:t>
      </w:r>
    </w:p>
    <w:p w:rsidR="003179E7" w:rsidDel="00BD3ACA" w:rsidRDefault="00F2347F" w:rsidP="004E131D">
      <w:pPr>
        <w:pStyle w:val="a6"/>
        <w:ind w:firstLine="584"/>
        <w:rPr>
          <w:del w:id="26" w:author="zhuxl" w:date="2019-01-09T12:54:00Z"/>
          <w:szCs w:val="28"/>
        </w:rPr>
      </w:pPr>
      <w:r>
        <w:rPr>
          <w:rFonts w:hint="eastAsia"/>
        </w:rPr>
        <w:t>本发明实施例</w:t>
      </w:r>
      <w:r w:rsidR="00DF1BCB">
        <w:rPr>
          <w:rFonts w:hint="eastAsia"/>
        </w:rPr>
        <w:t>的</w:t>
      </w:r>
      <w:r w:rsidR="00227171">
        <w:rPr>
          <w:rFonts w:hint="eastAsia"/>
        </w:rPr>
        <w:t>轨道阀阀门阀位定位监测装置</w:t>
      </w:r>
      <w:r w:rsidR="00B11E1D" w:rsidRPr="00B11E1D">
        <w:rPr>
          <w:rFonts w:hint="eastAsia"/>
        </w:rPr>
        <w:t>和</w:t>
      </w:r>
      <w:r w:rsidR="00227171">
        <w:rPr>
          <w:rFonts w:hint="eastAsia"/>
        </w:rPr>
        <w:t>监测方法</w:t>
      </w:r>
      <w:r w:rsidR="00B11E1D">
        <w:rPr>
          <w:rFonts w:hint="eastAsia"/>
        </w:rPr>
        <w:t>将现有的</w:t>
      </w:r>
      <w:r w:rsidR="00B11E1D" w:rsidRPr="00BA5133">
        <w:rPr>
          <w:rFonts w:hint="eastAsia"/>
          <w:szCs w:val="28"/>
        </w:rPr>
        <w:t>阀门开度</w:t>
      </w:r>
      <w:r w:rsidR="00B11E1D">
        <w:rPr>
          <w:rFonts w:hint="eastAsia"/>
          <w:szCs w:val="28"/>
        </w:rPr>
        <w:t>对应的有限长度量程以物理方式映射到较大的角度量程，实现采用高级传感器技术进行精确测量同时提高</w:t>
      </w:r>
      <w:r w:rsidR="00B11E1D" w:rsidRPr="00652079">
        <w:rPr>
          <w:rFonts w:hint="eastAsia"/>
        </w:rPr>
        <w:t>轨道阀</w:t>
      </w:r>
      <w:r w:rsidR="00B11E1D">
        <w:rPr>
          <w:rFonts w:hint="eastAsia"/>
        </w:rPr>
        <w:t>运维阶段的可靠性。通过处理器与传感器的配合可以适时切换工作模式，有效控制采集通道和通信链路的系统开销和功率，节省集成电池的电力避免消耗电池寿命，延长装置整体的无故障工作时长，有效延长运维阶段的巡检周期，降低人力成本</w:t>
      </w:r>
      <w:r w:rsidR="00266FFE">
        <w:rPr>
          <w:rFonts w:hint="eastAsia"/>
          <w:szCs w:val="28"/>
        </w:rPr>
        <w:t>。</w:t>
      </w:r>
    </w:p>
    <w:p w:rsidR="004E131D" w:rsidRDefault="004E131D" w:rsidP="004E131D">
      <w:pPr>
        <w:pStyle w:val="a6"/>
        <w:ind w:firstLine="584"/>
      </w:pPr>
    </w:p>
    <w:p w:rsidR="003179E7" w:rsidRDefault="00CE60B2">
      <w:pPr>
        <w:pStyle w:val="3"/>
        <w:rPr>
          <w:rFonts w:eastAsia="楷体_GB2312"/>
          <w:b w:val="0"/>
          <w:sz w:val="28"/>
        </w:rPr>
      </w:pPr>
      <w:r>
        <w:rPr>
          <w:rFonts w:eastAsia="楷体_GB2312"/>
          <w:b w:val="0"/>
          <w:sz w:val="28"/>
        </w:rPr>
        <w:t>附图说明</w:t>
      </w:r>
    </w:p>
    <w:p w:rsidR="003179E7" w:rsidRDefault="00CE60B2">
      <w:pPr>
        <w:pStyle w:val="a6"/>
        <w:rPr>
          <w:szCs w:val="28"/>
        </w:rPr>
      </w:pPr>
      <w:bookmarkStart w:id="27" w:name="OLE_LINK1"/>
      <w:r>
        <w:rPr>
          <w:rFonts w:hint="eastAsia"/>
          <w:szCs w:val="28"/>
        </w:rPr>
        <w:t>图</w:t>
      </w:r>
      <w:r>
        <w:rPr>
          <w:rFonts w:hint="eastAsia"/>
          <w:szCs w:val="28"/>
        </w:rPr>
        <w:t>1</w:t>
      </w:r>
      <w:r w:rsidR="00EE1937">
        <w:rPr>
          <w:rFonts w:hint="eastAsia"/>
          <w:szCs w:val="28"/>
        </w:rPr>
        <w:t>所示</w:t>
      </w:r>
      <w:r>
        <w:rPr>
          <w:rFonts w:hint="eastAsia"/>
          <w:szCs w:val="28"/>
        </w:rPr>
        <w:t>为本发明</w:t>
      </w:r>
      <w:r w:rsidR="00D171FC">
        <w:rPr>
          <w:rFonts w:hint="eastAsia"/>
          <w:szCs w:val="28"/>
        </w:rPr>
        <w:t>一</w:t>
      </w:r>
      <w:r>
        <w:rPr>
          <w:rFonts w:hint="eastAsia"/>
          <w:szCs w:val="28"/>
        </w:rPr>
        <w:t>实施例</w:t>
      </w:r>
      <w:r w:rsidR="00227171">
        <w:rPr>
          <w:rFonts w:hint="eastAsia"/>
        </w:rPr>
        <w:t>轨道阀阀门阀位定位监测装置</w:t>
      </w:r>
      <w:r w:rsidR="00BB2272">
        <w:rPr>
          <w:rFonts w:hint="eastAsia"/>
          <w:szCs w:val="28"/>
        </w:rPr>
        <w:t>的架构示意图</w:t>
      </w:r>
      <w:r>
        <w:rPr>
          <w:rFonts w:hint="eastAsia"/>
          <w:szCs w:val="28"/>
        </w:rPr>
        <w:t>。</w:t>
      </w:r>
    </w:p>
    <w:p w:rsidR="003179E7" w:rsidRDefault="00CE60B2">
      <w:pPr>
        <w:pStyle w:val="a6"/>
        <w:rPr>
          <w:szCs w:val="28"/>
        </w:rPr>
      </w:pPr>
      <w:r>
        <w:rPr>
          <w:rFonts w:hint="eastAsia"/>
          <w:szCs w:val="28"/>
        </w:rPr>
        <w:t>图</w:t>
      </w:r>
      <w:r>
        <w:rPr>
          <w:rFonts w:hint="eastAsia"/>
          <w:szCs w:val="28"/>
        </w:rPr>
        <w:t>2</w:t>
      </w:r>
      <w:bookmarkStart w:id="28" w:name="_Hlk520881841"/>
      <w:r w:rsidR="00EE1937">
        <w:rPr>
          <w:rFonts w:hint="eastAsia"/>
          <w:szCs w:val="28"/>
        </w:rPr>
        <w:t>所示</w:t>
      </w:r>
      <w:r>
        <w:rPr>
          <w:rFonts w:hint="eastAsia"/>
          <w:szCs w:val="28"/>
        </w:rPr>
        <w:t>为本发明</w:t>
      </w:r>
      <w:r w:rsidR="00FF7CA6">
        <w:rPr>
          <w:rFonts w:hint="eastAsia"/>
          <w:szCs w:val="28"/>
        </w:rPr>
        <w:t>一</w:t>
      </w:r>
      <w:r>
        <w:rPr>
          <w:rFonts w:hint="eastAsia"/>
          <w:szCs w:val="28"/>
        </w:rPr>
        <w:t>实施例</w:t>
      </w:r>
      <w:bookmarkEnd w:id="28"/>
      <w:r w:rsidR="00227171">
        <w:rPr>
          <w:rFonts w:hint="eastAsia"/>
        </w:rPr>
        <w:t>轨道阀阀门阀位定位监测装置</w:t>
      </w:r>
      <w:r w:rsidR="00D171FC">
        <w:rPr>
          <w:rFonts w:hint="eastAsia"/>
        </w:rPr>
        <w:t>中</w:t>
      </w:r>
      <w:r w:rsidR="00D171FC">
        <w:rPr>
          <w:szCs w:val="28"/>
        </w:rPr>
        <w:t>物理信号</w:t>
      </w:r>
      <w:r w:rsidR="00D171FC">
        <w:rPr>
          <w:rFonts w:hint="eastAsia"/>
          <w:szCs w:val="28"/>
        </w:rPr>
        <w:t>转接装置的结构示意图</w:t>
      </w:r>
      <w:r>
        <w:rPr>
          <w:rFonts w:hint="eastAsia"/>
          <w:szCs w:val="28"/>
        </w:rPr>
        <w:t>。</w:t>
      </w:r>
    </w:p>
    <w:p w:rsidR="00B26567" w:rsidRDefault="00476880" w:rsidP="0026196A">
      <w:pPr>
        <w:pStyle w:val="a6"/>
      </w:pPr>
      <w:r>
        <w:rPr>
          <w:rFonts w:hint="eastAsia"/>
          <w:szCs w:val="28"/>
        </w:rPr>
        <w:t>图</w:t>
      </w:r>
      <w:r>
        <w:rPr>
          <w:rFonts w:hint="eastAsia"/>
          <w:szCs w:val="28"/>
        </w:rPr>
        <w:t>3</w:t>
      </w:r>
      <w:r w:rsidR="002B5512">
        <w:rPr>
          <w:rFonts w:hint="eastAsia"/>
          <w:szCs w:val="28"/>
        </w:rPr>
        <w:t>所示为本发明一实施例</w:t>
      </w:r>
      <w:r w:rsidR="00227171">
        <w:rPr>
          <w:rFonts w:hint="eastAsia"/>
        </w:rPr>
        <w:t>轨道阀阀门阀位定位监测装置</w:t>
      </w:r>
      <w:r w:rsidR="00D171FC">
        <w:rPr>
          <w:rFonts w:hint="eastAsia"/>
        </w:rPr>
        <w:t>中</w:t>
      </w:r>
      <w:r w:rsidR="00D171FC">
        <w:rPr>
          <w:szCs w:val="28"/>
        </w:rPr>
        <w:t>物理信号</w:t>
      </w:r>
      <w:r w:rsidR="00D171FC">
        <w:rPr>
          <w:rFonts w:hint="eastAsia"/>
          <w:szCs w:val="28"/>
        </w:rPr>
        <w:t>转接装置的结构示意图</w:t>
      </w:r>
      <w:r>
        <w:rPr>
          <w:rFonts w:hint="eastAsia"/>
          <w:szCs w:val="28"/>
        </w:rPr>
        <w:t>。</w:t>
      </w:r>
    </w:p>
    <w:bookmarkEnd w:id="27"/>
    <w:p w:rsidR="003179E7" w:rsidRDefault="00CE60B2">
      <w:pPr>
        <w:pStyle w:val="3"/>
        <w:rPr>
          <w:rFonts w:eastAsia="楷体_GB2312"/>
          <w:b w:val="0"/>
          <w:spacing w:val="6"/>
          <w:sz w:val="28"/>
        </w:rPr>
      </w:pPr>
      <w:r>
        <w:rPr>
          <w:rFonts w:eastAsia="楷体_GB2312"/>
          <w:b w:val="0"/>
          <w:spacing w:val="6"/>
          <w:sz w:val="28"/>
        </w:rPr>
        <w:t>具体实施方式</w:t>
      </w:r>
    </w:p>
    <w:p w:rsidR="003179E7" w:rsidRDefault="00CE60B2">
      <w:pPr>
        <w:pStyle w:val="a6"/>
        <w:rPr>
          <w:color w:val="000000"/>
          <w:szCs w:val="28"/>
        </w:rPr>
      </w:pPr>
      <w:r>
        <w:rPr>
          <w:rFonts w:hint="eastAsia"/>
          <w:color w:val="000000"/>
          <w:szCs w:val="28"/>
        </w:rPr>
        <w:t>为使本发明的目的、技术方案及优点更加清楚、明白，以下结合附图及具体实施方式对本</w:t>
      </w:r>
      <w:r w:rsidR="006D37BA">
        <w:rPr>
          <w:rFonts w:hint="eastAsia"/>
          <w:color w:val="000000"/>
          <w:szCs w:val="28"/>
        </w:rPr>
        <w:t>发明</w:t>
      </w:r>
      <w:r>
        <w:rPr>
          <w:rFonts w:hint="eastAsia"/>
          <w:color w:val="000000"/>
          <w:szCs w:val="28"/>
        </w:rPr>
        <w:t>作进一步说明。</w:t>
      </w:r>
      <w:r>
        <w:rPr>
          <w:color w:val="000000"/>
          <w:szCs w:val="28"/>
        </w:rPr>
        <w:t>显然，所描述的实施例仅仅是本发明一部分实施例，而不是全部的实施例。基于本发明中的实施例，本领域普通</w:t>
      </w:r>
      <w:r>
        <w:rPr>
          <w:color w:val="000000"/>
          <w:szCs w:val="28"/>
        </w:rPr>
        <w:lastRenderedPageBreak/>
        <w:t>技术人员在没有作出创造性劳动前提下所获得的所有其他实施例，都属于本发明保护的范围。</w:t>
      </w:r>
    </w:p>
    <w:p w:rsidR="00770A50" w:rsidRDefault="00C72E7E" w:rsidP="00770A50">
      <w:pPr>
        <w:pStyle w:val="a6"/>
        <w:rPr>
          <w:szCs w:val="28"/>
        </w:rPr>
      </w:pPr>
      <w:r>
        <w:rPr>
          <w:rFonts w:hint="eastAsia"/>
          <w:szCs w:val="28"/>
        </w:rPr>
        <w:t>本发明一实施例</w:t>
      </w:r>
      <w:r w:rsidR="00227171">
        <w:rPr>
          <w:rFonts w:hint="eastAsia"/>
        </w:rPr>
        <w:t>轨道阀阀门阀位定位监测装置</w:t>
      </w:r>
      <w:r w:rsidR="00284B5E">
        <w:rPr>
          <w:rFonts w:hint="eastAsia"/>
          <w:szCs w:val="28"/>
        </w:rPr>
        <w:t>如图</w:t>
      </w:r>
      <w:r w:rsidR="00284B5E">
        <w:rPr>
          <w:rFonts w:hint="eastAsia"/>
          <w:szCs w:val="28"/>
        </w:rPr>
        <w:t>1</w:t>
      </w:r>
      <w:r w:rsidR="00284B5E">
        <w:rPr>
          <w:rFonts w:hint="eastAsia"/>
          <w:szCs w:val="28"/>
        </w:rPr>
        <w:t>所示</w:t>
      </w:r>
      <w:r>
        <w:rPr>
          <w:rFonts w:hint="eastAsia"/>
          <w:szCs w:val="28"/>
        </w:rPr>
        <w:t>。在图</w:t>
      </w:r>
      <w:r>
        <w:rPr>
          <w:rFonts w:hint="eastAsia"/>
          <w:szCs w:val="28"/>
        </w:rPr>
        <w:t>1</w:t>
      </w:r>
      <w:r>
        <w:rPr>
          <w:rFonts w:hint="eastAsia"/>
          <w:szCs w:val="28"/>
        </w:rPr>
        <w:t>中，本实施例包括：</w:t>
      </w:r>
    </w:p>
    <w:p w:rsidR="00C72E7E" w:rsidRDefault="00F336A9" w:rsidP="00770A50">
      <w:pPr>
        <w:pStyle w:val="a6"/>
        <w:rPr>
          <w:szCs w:val="28"/>
        </w:rPr>
      </w:pPr>
      <w:r>
        <w:rPr>
          <w:szCs w:val="28"/>
        </w:rPr>
        <w:t>物理信号</w:t>
      </w:r>
      <w:r>
        <w:rPr>
          <w:rFonts w:hint="eastAsia"/>
          <w:szCs w:val="28"/>
        </w:rPr>
        <w:t>转接装置</w:t>
      </w:r>
      <w:r>
        <w:rPr>
          <w:rFonts w:hint="eastAsia"/>
          <w:szCs w:val="28"/>
        </w:rPr>
        <w:t>10</w:t>
      </w:r>
      <w:r>
        <w:rPr>
          <w:rFonts w:hint="eastAsia"/>
          <w:szCs w:val="28"/>
        </w:rPr>
        <w:t>，</w:t>
      </w:r>
      <w:r w:rsidR="00FC7F77">
        <w:rPr>
          <w:rFonts w:hint="eastAsia"/>
          <w:szCs w:val="28"/>
        </w:rPr>
        <w:t>用于</w:t>
      </w:r>
      <w:r w:rsidR="0041734F">
        <w:rPr>
          <w:rFonts w:hint="eastAsia"/>
          <w:szCs w:val="28"/>
        </w:rPr>
        <w:t>将与</w:t>
      </w:r>
      <w:r w:rsidR="0041734F" w:rsidRPr="00BA5133">
        <w:rPr>
          <w:rFonts w:hint="eastAsia"/>
          <w:szCs w:val="28"/>
        </w:rPr>
        <w:t>阀门开度</w:t>
      </w:r>
      <w:r w:rsidR="0041734F">
        <w:rPr>
          <w:rFonts w:hint="eastAsia"/>
          <w:szCs w:val="28"/>
        </w:rPr>
        <w:t>正相关的位移变化信号转换为倾斜角度信号</w:t>
      </w:r>
      <w:r w:rsidR="002244A1">
        <w:rPr>
          <w:rFonts w:hint="eastAsia"/>
          <w:szCs w:val="28"/>
        </w:rPr>
        <w:t>。</w:t>
      </w:r>
    </w:p>
    <w:p w:rsidR="002244A1" w:rsidRDefault="00127707" w:rsidP="00770A50">
      <w:pPr>
        <w:pStyle w:val="a6"/>
        <w:rPr>
          <w:szCs w:val="28"/>
        </w:rPr>
      </w:pPr>
      <w:r>
        <w:rPr>
          <w:szCs w:val="28"/>
        </w:rPr>
        <w:t>物理信号</w:t>
      </w:r>
      <w:r>
        <w:rPr>
          <w:rFonts w:hint="eastAsia"/>
          <w:szCs w:val="28"/>
        </w:rPr>
        <w:t>转接装置通过在</w:t>
      </w:r>
      <w:r w:rsidRPr="00BA5133">
        <w:rPr>
          <w:rFonts w:hint="eastAsia"/>
          <w:szCs w:val="28"/>
        </w:rPr>
        <w:t>阀门开度指示杆</w:t>
      </w:r>
      <w:r>
        <w:rPr>
          <w:rFonts w:hint="eastAsia"/>
          <w:szCs w:val="28"/>
        </w:rPr>
        <w:t>和顶部基座间建立可调节角度的刚性结构将</w:t>
      </w:r>
      <w:r w:rsidRPr="00BA5133">
        <w:rPr>
          <w:rFonts w:hint="eastAsia"/>
          <w:szCs w:val="28"/>
        </w:rPr>
        <w:t>阀门开度指示杆</w:t>
      </w:r>
      <w:r>
        <w:rPr>
          <w:rFonts w:hint="eastAsia"/>
          <w:szCs w:val="28"/>
        </w:rPr>
        <w:t>的行程转换为</w:t>
      </w:r>
      <w:r w:rsidR="00445C3A">
        <w:rPr>
          <w:rFonts w:hint="eastAsia"/>
          <w:szCs w:val="28"/>
        </w:rPr>
        <w:t>刚性结构的倾斜角度，利用倾斜角度测量的较宽量程对应</w:t>
      </w:r>
      <w:r w:rsidR="00445C3A" w:rsidRPr="00BA5133">
        <w:rPr>
          <w:rFonts w:hint="eastAsia"/>
          <w:szCs w:val="28"/>
        </w:rPr>
        <w:t>阀门开度指示杆</w:t>
      </w:r>
      <w:r w:rsidR="00445C3A">
        <w:rPr>
          <w:rFonts w:hint="eastAsia"/>
          <w:szCs w:val="28"/>
        </w:rPr>
        <w:t>行程的较小量程，以反映行程的细微变化。</w:t>
      </w:r>
    </w:p>
    <w:p w:rsidR="00F336A9" w:rsidRDefault="00E11476" w:rsidP="00770A50">
      <w:pPr>
        <w:pStyle w:val="a6"/>
        <w:rPr>
          <w:szCs w:val="28"/>
        </w:rPr>
      </w:pPr>
      <w:r>
        <w:rPr>
          <w:szCs w:val="28"/>
        </w:rPr>
        <w:t>角度传感器</w:t>
      </w:r>
      <w:r w:rsidR="00F336A9">
        <w:rPr>
          <w:rFonts w:hint="eastAsia"/>
          <w:szCs w:val="28"/>
        </w:rPr>
        <w:t>20</w:t>
      </w:r>
      <w:r w:rsidR="00F336A9">
        <w:rPr>
          <w:rFonts w:hint="eastAsia"/>
          <w:szCs w:val="28"/>
        </w:rPr>
        <w:t>，</w:t>
      </w:r>
      <w:r w:rsidR="00FC7F77">
        <w:rPr>
          <w:rFonts w:hint="eastAsia"/>
          <w:szCs w:val="28"/>
        </w:rPr>
        <w:t>用于</w:t>
      </w:r>
      <w:r w:rsidR="00FB664A">
        <w:rPr>
          <w:rFonts w:hint="eastAsia"/>
          <w:szCs w:val="28"/>
        </w:rPr>
        <w:t>受控采集</w:t>
      </w:r>
      <w:r w:rsidR="00E82682">
        <w:rPr>
          <w:szCs w:val="28"/>
        </w:rPr>
        <w:t>物理信号</w:t>
      </w:r>
      <w:r w:rsidR="00E82682">
        <w:rPr>
          <w:rFonts w:hint="eastAsia"/>
          <w:szCs w:val="28"/>
        </w:rPr>
        <w:t>转接装置</w:t>
      </w:r>
      <w:r>
        <w:rPr>
          <w:rFonts w:hint="eastAsia"/>
          <w:szCs w:val="28"/>
        </w:rPr>
        <w:t>的</w:t>
      </w:r>
      <w:r w:rsidR="00FB664A">
        <w:rPr>
          <w:rFonts w:hint="eastAsia"/>
          <w:szCs w:val="28"/>
        </w:rPr>
        <w:t>角度</w:t>
      </w:r>
      <w:r w:rsidR="000838F5">
        <w:rPr>
          <w:rFonts w:hint="eastAsia"/>
          <w:szCs w:val="28"/>
        </w:rPr>
        <w:t>信号</w:t>
      </w:r>
      <w:r w:rsidR="002244A1">
        <w:rPr>
          <w:rFonts w:hint="eastAsia"/>
          <w:szCs w:val="28"/>
        </w:rPr>
        <w:t>。</w:t>
      </w:r>
    </w:p>
    <w:p w:rsidR="00D71F57" w:rsidRDefault="000838F5" w:rsidP="00770A50">
      <w:pPr>
        <w:pStyle w:val="a6"/>
        <w:rPr>
          <w:szCs w:val="28"/>
        </w:rPr>
      </w:pPr>
      <w:r>
        <w:rPr>
          <w:szCs w:val="28"/>
        </w:rPr>
        <w:t>角度传感器可以采用</w:t>
      </w:r>
      <w:r>
        <w:rPr>
          <w:rFonts w:hint="eastAsia"/>
          <w:szCs w:val="28"/>
        </w:rPr>
        <w:t>集成</w:t>
      </w:r>
      <w:r>
        <w:rPr>
          <w:szCs w:val="28"/>
        </w:rPr>
        <w:t>模数转换输出的</w:t>
      </w:r>
      <w:r w:rsidR="009629F5" w:rsidRPr="009629F5">
        <w:rPr>
          <w:rFonts w:hint="eastAsia"/>
          <w:szCs w:val="28"/>
        </w:rPr>
        <w:t>倾斜仪、测斜仪、水平仪</w:t>
      </w:r>
      <w:r>
        <w:rPr>
          <w:rFonts w:hint="eastAsia"/>
          <w:szCs w:val="28"/>
        </w:rPr>
        <w:t>或</w:t>
      </w:r>
      <w:r w:rsidR="009629F5" w:rsidRPr="009629F5">
        <w:rPr>
          <w:rFonts w:hint="eastAsia"/>
          <w:szCs w:val="28"/>
        </w:rPr>
        <w:t>倾角计</w:t>
      </w:r>
      <w:r w:rsidR="00602BB6">
        <w:rPr>
          <w:rFonts w:hint="eastAsia"/>
          <w:szCs w:val="28"/>
        </w:rPr>
        <w:t>。</w:t>
      </w:r>
      <w:r w:rsidR="00CF7A3E">
        <w:rPr>
          <w:rFonts w:hint="eastAsia"/>
          <w:szCs w:val="28"/>
        </w:rPr>
        <w:t>角度信号是指</w:t>
      </w:r>
      <w:r w:rsidR="00371743">
        <w:rPr>
          <w:rFonts w:hint="eastAsia"/>
          <w:szCs w:val="28"/>
        </w:rPr>
        <w:t>在确定方向上</w:t>
      </w:r>
      <w:r w:rsidR="00CF7A3E">
        <w:rPr>
          <w:rFonts w:hint="eastAsia"/>
          <w:szCs w:val="28"/>
        </w:rPr>
        <w:t>与水平面的夹角</w:t>
      </w:r>
      <w:r>
        <w:rPr>
          <w:rFonts w:hint="eastAsia"/>
          <w:szCs w:val="28"/>
        </w:rPr>
        <w:t>。</w:t>
      </w:r>
    </w:p>
    <w:p w:rsidR="00F336A9" w:rsidRDefault="00F336A9" w:rsidP="00770A50">
      <w:pPr>
        <w:pStyle w:val="a6"/>
        <w:rPr>
          <w:szCs w:val="28"/>
        </w:rPr>
      </w:pPr>
      <w:r>
        <w:rPr>
          <w:rFonts w:hint="eastAsia"/>
          <w:szCs w:val="28"/>
        </w:rPr>
        <w:t>加速度传感器</w:t>
      </w:r>
      <w:r>
        <w:rPr>
          <w:rFonts w:hint="eastAsia"/>
          <w:szCs w:val="28"/>
        </w:rPr>
        <w:t>30</w:t>
      </w:r>
      <w:r>
        <w:rPr>
          <w:rFonts w:hint="eastAsia"/>
          <w:szCs w:val="28"/>
        </w:rPr>
        <w:t>，</w:t>
      </w:r>
      <w:r w:rsidR="00FC7F77">
        <w:rPr>
          <w:rFonts w:hint="eastAsia"/>
          <w:szCs w:val="28"/>
        </w:rPr>
        <w:t>用于</w:t>
      </w:r>
      <w:r w:rsidR="00FB664A">
        <w:rPr>
          <w:rFonts w:hint="eastAsia"/>
          <w:szCs w:val="28"/>
        </w:rPr>
        <w:t>采集</w:t>
      </w:r>
      <w:r w:rsidR="00E82682" w:rsidRPr="00BA5133">
        <w:rPr>
          <w:rFonts w:hint="eastAsia"/>
          <w:szCs w:val="28"/>
        </w:rPr>
        <w:t>控制手轮</w:t>
      </w:r>
      <w:r w:rsidR="00FB664A">
        <w:rPr>
          <w:rFonts w:hint="eastAsia"/>
          <w:szCs w:val="28"/>
        </w:rPr>
        <w:t>运动</w:t>
      </w:r>
      <w:del w:id="29" w:author="zhuxl" w:date="2019-01-09T11:54:00Z">
        <w:r w:rsidR="00FB664A" w:rsidDel="000771FE">
          <w:rPr>
            <w:rFonts w:hint="eastAsia"/>
            <w:szCs w:val="28"/>
          </w:rPr>
          <w:delText>平面内</w:delText>
        </w:r>
      </w:del>
      <w:ins w:id="30" w:author="zhuxl" w:date="2019-01-09T11:54:00Z">
        <w:r w:rsidR="000771FE">
          <w:rPr>
            <w:rFonts w:hint="eastAsia"/>
            <w:szCs w:val="28"/>
          </w:rPr>
          <w:t>导致</w:t>
        </w:r>
      </w:ins>
      <w:r w:rsidR="00FB664A">
        <w:rPr>
          <w:rFonts w:hint="eastAsia"/>
          <w:szCs w:val="28"/>
        </w:rPr>
        <w:t>的加速度</w:t>
      </w:r>
      <w:r w:rsidR="000838F5">
        <w:rPr>
          <w:rFonts w:hint="eastAsia"/>
          <w:szCs w:val="28"/>
        </w:rPr>
        <w:t>信号</w:t>
      </w:r>
      <w:r w:rsidR="002244A1">
        <w:rPr>
          <w:rFonts w:hint="eastAsia"/>
          <w:szCs w:val="28"/>
        </w:rPr>
        <w:t>。</w:t>
      </w:r>
    </w:p>
    <w:p w:rsidR="002244A1" w:rsidRPr="00E10DA4" w:rsidRDefault="00602BB6" w:rsidP="00770A50">
      <w:pPr>
        <w:pStyle w:val="a6"/>
        <w:rPr>
          <w:szCs w:val="28"/>
        </w:rPr>
      </w:pPr>
      <w:r>
        <w:rPr>
          <w:rFonts w:hint="eastAsia"/>
          <w:szCs w:val="28"/>
        </w:rPr>
        <w:t>加速度传感器可以采用</w:t>
      </w:r>
      <w:r>
        <w:rPr>
          <w:rFonts w:hint="eastAsia"/>
          <w:szCs w:val="28"/>
        </w:rPr>
        <w:t>MEMS</w:t>
      </w:r>
      <w:r>
        <w:rPr>
          <w:rFonts w:hint="eastAsia"/>
          <w:szCs w:val="28"/>
        </w:rPr>
        <w:t>工艺的单轴或三轴加速度传感器。</w:t>
      </w:r>
      <w:r w:rsidRPr="00BA5133">
        <w:rPr>
          <w:rFonts w:hint="eastAsia"/>
          <w:szCs w:val="28"/>
        </w:rPr>
        <w:t>控制手轮</w:t>
      </w:r>
      <w:r>
        <w:rPr>
          <w:rFonts w:hint="eastAsia"/>
          <w:szCs w:val="28"/>
        </w:rPr>
        <w:t>运动</w:t>
      </w:r>
      <w:del w:id="31" w:author="zhuxl" w:date="2019-01-09T12:22:00Z">
        <w:r w:rsidDel="007026D9">
          <w:rPr>
            <w:rFonts w:hint="eastAsia"/>
            <w:szCs w:val="28"/>
          </w:rPr>
          <w:delText>平面是指</w:delText>
        </w:r>
        <w:r w:rsidRPr="00BA5133" w:rsidDel="007026D9">
          <w:rPr>
            <w:rFonts w:hint="eastAsia"/>
            <w:szCs w:val="28"/>
          </w:rPr>
          <w:delText>控制手轮</w:delText>
        </w:r>
        <w:r w:rsidDel="007026D9">
          <w:rPr>
            <w:rFonts w:hint="eastAsia"/>
            <w:szCs w:val="28"/>
          </w:rPr>
          <w:delText>做转动运动时所处的平面</w:delText>
        </w:r>
      </w:del>
      <w:ins w:id="32" w:author="zhuxl" w:date="2019-01-09T12:22:00Z">
        <w:r w:rsidR="007026D9">
          <w:rPr>
            <w:rFonts w:hint="eastAsia"/>
            <w:szCs w:val="28"/>
          </w:rPr>
          <w:t>会导致</w:t>
        </w:r>
        <w:r w:rsidR="007026D9" w:rsidRPr="00BA5133">
          <w:rPr>
            <w:rFonts w:hint="eastAsia"/>
            <w:szCs w:val="28"/>
          </w:rPr>
          <w:t>反馈器</w:t>
        </w:r>
      </w:ins>
      <w:ins w:id="33" w:author="zhuxl" w:date="2019-01-09T12:23:00Z">
        <w:r w:rsidR="007026D9">
          <w:rPr>
            <w:rFonts w:hint="eastAsia"/>
            <w:szCs w:val="28"/>
          </w:rPr>
          <w:t>作出动作</w:t>
        </w:r>
      </w:ins>
      <w:r>
        <w:rPr>
          <w:rFonts w:hint="eastAsia"/>
          <w:szCs w:val="28"/>
        </w:rPr>
        <w:t>。</w:t>
      </w:r>
    </w:p>
    <w:p w:rsidR="00F336A9" w:rsidRDefault="00300981" w:rsidP="00770A50">
      <w:pPr>
        <w:pStyle w:val="a6"/>
      </w:pPr>
      <w:r>
        <w:rPr>
          <w:szCs w:val="28"/>
        </w:rPr>
        <w:t>处理器</w:t>
      </w:r>
      <w:r>
        <w:rPr>
          <w:rFonts w:hint="eastAsia"/>
          <w:szCs w:val="28"/>
        </w:rPr>
        <w:t>40</w:t>
      </w:r>
      <w:r>
        <w:rPr>
          <w:rFonts w:hint="eastAsia"/>
          <w:szCs w:val="28"/>
        </w:rPr>
        <w:t>，</w:t>
      </w:r>
      <w:r w:rsidR="00FC7F77">
        <w:rPr>
          <w:rFonts w:hint="eastAsia"/>
          <w:szCs w:val="28"/>
        </w:rPr>
        <w:t>用于</w:t>
      </w:r>
      <w:r w:rsidR="00EC4D67">
        <w:rPr>
          <w:rFonts w:hint="eastAsia"/>
          <w:szCs w:val="28"/>
        </w:rPr>
        <w:t>根据加速度信号激活</w:t>
      </w:r>
      <w:r w:rsidR="00C27602">
        <w:rPr>
          <w:rFonts w:hint="eastAsia"/>
          <w:szCs w:val="28"/>
        </w:rPr>
        <w:t>或休眠，激活</w:t>
      </w:r>
      <w:r w:rsidR="00EC4D67">
        <w:rPr>
          <w:rFonts w:hint="eastAsia"/>
          <w:szCs w:val="28"/>
        </w:rPr>
        <w:t>后</w:t>
      </w:r>
      <w:r w:rsidR="00A05291">
        <w:rPr>
          <w:rFonts w:hint="eastAsia"/>
          <w:szCs w:val="28"/>
        </w:rPr>
        <w:t>根据预置控制策略</w:t>
      </w:r>
      <w:r w:rsidR="00D027D2">
        <w:rPr>
          <w:rFonts w:hint="eastAsia"/>
          <w:szCs w:val="28"/>
        </w:rPr>
        <w:t>将角度信号</w:t>
      </w:r>
      <w:r w:rsidR="00A05291">
        <w:rPr>
          <w:rFonts w:hint="eastAsia"/>
          <w:szCs w:val="28"/>
        </w:rPr>
        <w:t>形成</w:t>
      </w:r>
      <w:r w:rsidR="00A05291" w:rsidRPr="00BA5133">
        <w:rPr>
          <w:rFonts w:hint="eastAsia"/>
          <w:szCs w:val="28"/>
        </w:rPr>
        <w:t>阀门</w:t>
      </w:r>
      <w:r w:rsidR="00A05291">
        <w:rPr>
          <w:rFonts w:hint="eastAsia"/>
          <w:szCs w:val="28"/>
        </w:rPr>
        <w:t>开度数据</w:t>
      </w:r>
      <w:r w:rsidR="0093464E">
        <w:rPr>
          <w:rFonts w:hint="eastAsia"/>
        </w:rPr>
        <w:t>，</w:t>
      </w:r>
      <w:r w:rsidR="001B3B65">
        <w:rPr>
          <w:rFonts w:hint="eastAsia"/>
        </w:rPr>
        <w:t>并</w:t>
      </w:r>
      <w:r w:rsidR="00A05291">
        <w:rPr>
          <w:rFonts w:hint="eastAsia"/>
        </w:rPr>
        <w:t>控制数据的发送和接收</w:t>
      </w:r>
      <w:r w:rsidR="002244A1">
        <w:rPr>
          <w:rFonts w:hint="eastAsia"/>
        </w:rPr>
        <w:t>。</w:t>
      </w:r>
    </w:p>
    <w:p w:rsidR="002244A1" w:rsidRDefault="002C64DF" w:rsidP="00770A50">
      <w:pPr>
        <w:pStyle w:val="a6"/>
      </w:pPr>
      <w:r>
        <w:rPr>
          <w:szCs w:val="28"/>
        </w:rPr>
        <w:t>处理器</w:t>
      </w:r>
      <w:r>
        <w:rPr>
          <w:rFonts w:hint="eastAsia"/>
          <w:szCs w:val="28"/>
        </w:rPr>
        <w:t>可以采用</w:t>
      </w:r>
      <w:r>
        <w:rPr>
          <w:rFonts w:hint="eastAsia"/>
          <w:szCs w:val="28"/>
        </w:rPr>
        <w:t>DSP</w:t>
      </w:r>
      <w:r>
        <w:rPr>
          <w:rFonts w:hint="eastAsia"/>
          <w:szCs w:val="28"/>
        </w:rPr>
        <w:t>（</w:t>
      </w:r>
      <w:r w:rsidRPr="00580EF1">
        <w:rPr>
          <w:szCs w:val="28"/>
        </w:rPr>
        <w:t>Digital Signal Processing</w:t>
      </w:r>
      <w:r>
        <w:rPr>
          <w:rFonts w:hint="eastAsia"/>
          <w:szCs w:val="28"/>
        </w:rPr>
        <w:t>）数字信号处理器、</w:t>
      </w:r>
      <w:r w:rsidRPr="00580EF1">
        <w:rPr>
          <w:szCs w:val="28"/>
        </w:rPr>
        <w:t>FPGA</w:t>
      </w:r>
      <w:r>
        <w:rPr>
          <w:rFonts w:hint="eastAsia"/>
          <w:szCs w:val="28"/>
        </w:rPr>
        <w:t>（</w:t>
      </w:r>
      <w:r w:rsidRPr="00580EF1">
        <w:rPr>
          <w:szCs w:val="28"/>
        </w:rPr>
        <w:t>Field-Programmable Gate Array</w:t>
      </w:r>
      <w:r>
        <w:rPr>
          <w:rFonts w:hint="eastAsia"/>
          <w:szCs w:val="28"/>
        </w:rPr>
        <w:t>）</w:t>
      </w:r>
      <w:r w:rsidRPr="00580EF1">
        <w:rPr>
          <w:rFonts w:hint="eastAsia"/>
          <w:szCs w:val="28"/>
        </w:rPr>
        <w:t>现场可编程门阵列</w:t>
      </w:r>
      <w:r>
        <w:rPr>
          <w:rFonts w:hint="eastAsia"/>
          <w:szCs w:val="28"/>
        </w:rPr>
        <w:t>、</w:t>
      </w:r>
      <w:r>
        <w:rPr>
          <w:rFonts w:hint="eastAsia"/>
        </w:rPr>
        <w:t>MCU</w:t>
      </w:r>
      <w:r>
        <w:rPr>
          <w:rFonts w:hint="eastAsia"/>
        </w:rPr>
        <w:t>（</w:t>
      </w:r>
      <w:r w:rsidRPr="006E1D2D">
        <w:t>Microcontroller Unit</w:t>
      </w:r>
      <w:r>
        <w:rPr>
          <w:rFonts w:hint="eastAsia"/>
        </w:rPr>
        <w:t>）系统板、</w:t>
      </w:r>
      <w:r>
        <w:rPr>
          <w:rFonts w:hint="eastAsia"/>
        </w:rPr>
        <w:t>SoC</w:t>
      </w:r>
      <w:r>
        <w:rPr>
          <w:rFonts w:hint="eastAsia"/>
        </w:rPr>
        <w:t>（</w:t>
      </w:r>
      <w:r w:rsidRPr="006E1D2D">
        <w:t>system on a chip</w:t>
      </w:r>
      <w:r>
        <w:rPr>
          <w:rFonts w:hint="eastAsia"/>
        </w:rPr>
        <w:t>）系统板或包括</w:t>
      </w:r>
      <w:r>
        <w:rPr>
          <w:rFonts w:hint="eastAsia"/>
        </w:rPr>
        <w:t>I/O</w:t>
      </w:r>
      <w:r>
        <w:rPr>
          <w:rFonts w:hint="eastAsia"/>
        </w:rPr>
        <w:t>的</w:t>
      </w:r>
      <w:r>
        <w:rPr>
          <w:rFonts w:hint="eastAsia"/>
        </w:rPr>
        <w:t>PLC</w:t>
      </w:r>
      <w:r>
        <w:rPr>
          <w:rFonts w:hint="eastAsia"/>
        </w:rPr>
        <w:t>（</w:t>
      </w:r>
      <w:r w:rsidRPr="006E1D2D">
        <w:t>Programmable Logic Controller</w:t>
      </w:r>
      <w:r>
        <w:rPr>
          <w:rFonts w:hint="eastAsia"/>
        </w:rPr>
        <w:t>）最小系统。</w:t>
      </w:r>
    </w:p>
    <w:p w:rsidR="008D65BA" w:rsidRPr="008D65BA" w:rsidRDefault="008D65BA" w:rsidP="00770A50">
      <w:pPr>
        <w:pStyle w:val="a6"/>
        <w:rPr>
          <w:szCs w:val="28"/>
        </w:rPr>
      </w:pPr>
      <w:r>
        <w:rPr>
          <w:szCs w:val="28"/>
        </w:rPr>
        <w:t>处理器具有正常功耗的工作</w:t>
      </w:r>
      <w:r>
        <w:rPr>
          <w:rFonts w:hint="eastAsia"/>
          <w:szCs w:val="28"/>
        </w:rPr>
        <w:t>模式和最低功耗的休眠模式，</w:t>
      </w:r>
      <w:r>
        <w:rPr>
          <w:szCs w:val="28"/>
        </w:rPr>
        <w:t>处理器处于</w:t>
      </w:r>
      <w:r>
        <w:rPr>
          <w:rFonts w:hint="eastAsia"/>
          <w:szCs w:val="28"/>
        </w:rPr>
        <w:t>休眠模式时可以接收特定输入端口的激活信号转换为</w:t>
      </w:r>
      <w:r>
        <w:rPr>
          <w:szCs w:val="28"/>
        </w:rPr>
        <w:t>工作</w:t>
      </w:r>
      <w:r>
        <w:rPr>
          <w:rFonts w:hint="eastAsia"/>
          <w:szCs w:val="28"/>
        </w:rPr>
        <w:t>模式，</w:t>
      </w:r>
      <w:r>
        <w:rPr>
          <w:szCs w:val="28"/>
        </w:rPr>
        <w:t>处理器处于工作</w:t>
      </w:r>
      <w:r>
        <w:rPr>
          <w:rFonts w:hint="eastAsia"/>
          <w:szCs w:val="28"/>
        </w:rPr>
        <w:t>模式时根据预置控制策略对空闲时长或计算资源消耗趋势的判断可以转</w:t>
      </w:r>
      <w:r>
        <w:rPr>
          <w:rFonts w:hint="eastAsia"/>
          <w:szCs w:val="28"/>
        </w:rPr>
        <w:lastRenderedPageBreak/>
        <w:t>换为休眠模式。</w:t>
      </w:r>
      <w:r>
        <w:rPr>
          <w:szCs w:val="28"/>
        </w:rPr>
        <w:t>处理器</w:t>
      </w:r>
      <w:r>
        <w:rPr>
          <w:rFonts w:hint="eastAsia"/>
          <w:szCs w:val="28"/>
        </w:rPr>
        <w:t>根据预置控制策略形成</w:t>
      </w:r>
      <w:r w:rsidRPr="00BA5133">
        <w:rPr>
          <w:rFonts w:hint="eastAsia"/>
          <w:szCs w:val="28"/>
        </w:rPr>
        <w:t>阀门</w:t>
      </w:r>
      <w:r>
        <w:rPr>
          <w:rFonts w:hint="eastAsia"/>
          <w:szCs w:val="28"/>
        </w:rPr>
        <w:t>开度数据</w:t>
      </w:r>
      <w:r w:rsidR="00A13389">
        <w:rPr>
          <w:rFonts w:hint="eastAsia"/>
          <w:szCs w:val="28"/>
        </w:rPr>
        <w:t>并请求传输链路完成数据传输。</w:t>
      </w:r>
    </w:p>
    <w:p w:rsidR="00300981" w:rsidRDefault="00300981" w:rsidP="00A05291">
      <w:pPr>
        <w:pStyle w:val="a6"/>
        <w:tabs>
          <w:tab w:val="left" w:pos="4052"/>
        </w:tabs>
        <w:rPr>
          <w:szCs w:val="28"/>
        </w:rPr>
      </w:pPr>
      <w:r>
        <w:rPr>
          <w:rFonts w:hint="eastAsia"/>
          <w:szCs w:val="28"/>
        </w:rPr>
        <w:t>远程通信装置</w:t>
      </w:r>
      <w:r>
        <w:rPr>
          <w:rFonts w:hint="eastAsia"/>
          <w:szCs w:val="28"/>
        </w:rPr>
        <w:t>50</w:t>
      </w:r>
      <w:r>
        <w:rPr>
          <w:rFonts w:hint="eastAsia"/>
          <w:szCs w:val="28"/>
        </w:rPr>
        <w:t>，</w:t>
      </w:r>
      <w:r w:rsidR="00FC7F77">
        <w:rPr>
          <w:rFonts w:hint="eastAsia"/>
          <w:szCs w:val="28"/>
        </w:rPr>
        <w:t>用于</w:t>
      </w:r>
      <w:r w:rsidR="0093464E">
        <w:rPr>
          <w:rFonts w:hint="eastAsia"/>
          <w:szCs w:val="28"/>
        </w:rPr>
        <w:t>受控建立</w:t>
      </w:r>
      <w:r w:rsidR="0093464E">
        <w:rPr>
          <w:rFonts w:hint="eastAsia"/>
        </w:rPr>
        <w:t>数据发送和接收的</w:t>
      </w:r>
      <w:r w:rsidR="0093464E">
        <w:rPr>
          <w:rFonts w:hint="eastAsia"/>
          <w:szCs w:val="28"/>
        </w:rPr>
        <w:t>传输链路。</w:t>
      </w:r>
      <w:r w:rsidR="00A05291">
        <w:rPr>
          <w:szCs w:val="28"/>
        </w:rPr>
        <w:tab/>
      </w:r>
    </w:p>
    <w:p w:rsidR="00300981" w:rsidRDefault="00415DEE" w:rsidP="00770A50">
      <w:pPr>
        <w:pStyle w:val="a6"/>
        <w:rPr>
          <w:szCs w:val="28"/>
        </w:rPr>
      </w:pPr>
      <w:r>
        <w:rPr>
          <w:rFonts w:hint="eastAsia"/>
          <w:szCs w:val="28"/>
        </w:rPr>
        <w:t>远程通信装置可以采用通用无线传输模块</w:t>
      </w:r>
      <w:r w:rsidR="00074081">
        <w:rPr>
          <w:rFonts w:hint="eastAsia"/>
          <w:szCs w:val="28"/>
        </w:rPr>
        <w:t>通过</w:t>
      </w:r>
      <w:r>
        <w:rPr>
          <w:rFonts w:hint="eastAsia"/>
          <w:szCs w:val="28"/>
        </w:rPr>
        <w:t>现有无线公网或无线专网与云端或服务端形成数据链路</w:t>
      </w:r>
      <w:r w:rsidR="00074081">
        <w:rPr>
          <w:rFonts w:hint="eastAsia"/>
          <w:szCs w:val="28"/>
        </w:rPr>
        <w:t>。远程通信装置可以</w:t>
      </w:r>
      <w:r w:rsidR="00DB4E13">
        <w:rPr>
          <w:rFonts w:hint="eastAsia"/>
          <w:szCs w:val="28"/>
        </w:rPr>
        <w:t>优选</w:t>
      </w:r>
      <w:r w:rsidR="00E01550">
        <w:rPr>
          <w:rFonts w:hint="eastAsia"/>
          <w:szCs w:val="28"/>
        </w:rPr>
        <w:t>NB-IOT</w:t>
      </w:r>
      <w:r w:rsidR="00E01550" w:rsidRPr="00E01550">
        <w:rPr>
          <w:rFonts w:hint="eastAsia"/>
          <w:szCs w:val="28"/>
        </w:rPr>
        <w:t>（</w:t>
      </w:r>
      <w:r w:rsidR="00E01550" w:rsidRPr="00E01550">
        <w:rPr>
          <w:rFonts w:hint="eastAsia"/>
          <w:szCs w:val="28"/>
        </w:rPr>
        <w:t>Narrow Band Internet of Things</w:t>
      </w:r>
      <w:r w:rsidR="00E01550">
        <w:rPr>
          <w:rFonts w:hint="eastAsia"/>
          <w:szCs w:val="28"/>
        </w:rPr>
        <w:t>，</w:t>
      </w:r>
      <w:r w:rsidR="00E01550" w:rsidRPr="00E01550">
        <w:rPr>
          <w:rFonts w:hint="eastAsia"/>
          <w:szCs w:val="28"/>
        </w:rPr>
        <w:t>窄带物联网）</w:t>
      </w:r>
      <w:r w:rsidR="00DB4E13">
        <w:rPr>
          <w:rFonts w:hint="eastAsia"/>
          <w:szCs w:val="28"/>
        </w:rPr>
        <w:t>终端通信模块以降低连接开销，保证连接实时性和连接时的稳定带宽。</w:t>
      </w:r>
    </w:p>
    <w:p w:rsidR="008F3B7F" w:rsidRDefault="002C64DF" w:rsidP="00770A50">
      <w:pPr>
        <w:pStyle w:val="a6"/>
      </w:pPr>
      <w:r w:rsidDel="002C64DF">
        <w:rPr>
          <w:rFonts w:hint="eastAsia"/>
          <w:szCs w:val="28"/>
        </w:rPr>
        <w:t xml:space="preserve"> </w:t>
      </w:r>
      <w:r w:rsidR="00597313">
        <w:rPr>
          <w:rFonts w:hint="eastAsia"/>
          <w:szCs w:val="28"/>
        </w:rPr>
        <w:t>本发明实施例的</w:t>
      </w:r>
      <w:r w:rsidR="00227171">
        <w:rPr>
          <w:rFonts w:hint="eastAsia"/>
        </w:rPr>
        <w:t>轨道阀阀门阀位定位监测装置</w:t>
      </w:r>
      <w:r w:rsidR="00815CF2">
        <w:rPr>
          <w:rFonts w:hint="eastAsia"/>
        </w:rPr>
        <w:t>将现有的</w:t>
      </w:r>
      <w:r w:rsidR="00815CF2" w:rsidRPr="00BA5133">
        <w:rPr>
          <w:rFonts w:hint="eastAsia"/>
          <w:szCs w:val="28"/>
        </w:rPr>
        <w:t>阀门开度</w:t>
      </w:r>
      <w:r w:rsidR="00815CF2">
        <w:rPr>
          <w:rFonts w:hint="eastAsia"/>
          <w:szCs w:val="28"/>
        </w:rPr>
        <w:t>对应的</w:t>
      </w:r>
      <w:r w:rsidR="0066221E">
        <w:rPr>
          <w:rFonts w:hint="eastAsia"/>
          <w:szCs w:val="28"/>
        </w:rPr>
        <w:t>有限长度</w:t>
      </w:r>
      <w:r w:rsidR="00815CF2">
        <w:rPr>
          <w:rFonts w:hint="eastAsia"/>
          <w:szCs w:val="28"/>
        </w:rPr>
        <w:t>量程</w:t>
      </w:r>
      <w:r w:rsidR="0066221E">
        <w:rPr>
          <w:rFonts w:hint="eastAsia"/>
          <w:szCs w:val="28"/>
        </w:rPr>
        <w:t>以物理方式映射</w:t>
      </w:r>
      <w:r w:rsidR="00815CF2">
        <w:rPr>
          <w:rFonts w:hint="eastAsia"/>
          <w:szCs w:val="28"/>
        </w:rPr>
        <w:t>到</w:t>
      </w:r>
      <w:r w:rsidR="0066221E">
        <w:rPr>
          <w:rFonts w:hint="eastAsia"/>
          <w:szCs w:val="28"/>
        </w:rPr>
        <w:t>较大的角度量程，</w:t>
      </w:r>
      <w:r w:rsidR="00DA235A">
        <w:rPr>
          <w:rFonts w:hint="eastAsia"/>
          <w:szCs w:val="28"/>
        </w:rPr>
        <w:t>实现</w:t>
      </w:r>
      <w:r w:rsidR="0066221E">
        <w:rPr>
          <w:rFonts w:hint="eastAsia"/>
          <w:szCs w:val="28"/>
        </w:rPr>
        <w:t>采用高级传感器技术进行精确测量</w:t>
      </w:r>
      <w:r w:rsidR="00DA235A">
        <w:rPr>
          <w:rFonts w:hint="eastAsia"/>
          <w:szCs w:val="28"/>
        </w:rPr>
        <w:t>同时</w:t>
      </w:r>
      <w:r w:rsidR="0066221E">
        <w:rPr>
          <w:rFonts w:hint="eastAsia"/>
          <w:szCs w:val="28"/>
        </w:rPr>
        <w:t>提高</w:t>
      </w:r>
      <w:r w:rsidR="0066221E" w:rsidRPr="00652079">
        <w:rPr>
          <w:rFonts w:hint="eastAsia"/>
        </w:rPr>
        <w:t>轨道阀</w:t>
      </w:r>
      <w:r w:rsidR="0066221E">
        <w:rPr>
          <w:rFonts w:hint="eastAsia"/>
        </w:rPr>
        <w:t>运维</w:t>
      </w:r>
      <w:r w:rsidR="00C25EF1">
        <w:rPr>
          <w:rFonts w:hint="eastAsia"/>
        </w:rPr>
        <w:t>阶段</w:t>
      </w:r>
      <w:r w:rsidR="0066221E">
        <w:rPr>
          <w:rFonts w:hint="eastAsia"/>
        </w:rPr>
        <w:t>的可靠性。</w:t>
      </w:r>
      <w:r w:rsidR="00C25EF1">
        <w:rPr>
          <w:rFonts w:hint="eastAsia"/>
        </w:rPr>
        <w:t>通过处理器与传感器的配合可以</w:t>
      </w:r>
      <w:r w:rsidR="00692C76">
        <w:rPr>
          <w:rFonts w:hint="eastAsia"/>
        </w:rPr>
        <w:t>适时</w:t>
      </w:r>
      <w:r w:rsidR="00F01360">
        <w:rPr>
          <w:rFonts w:hint="eastAsia"/>
        </w:rPr>
        <w:t>切换工作模式，有效控制</w:t>
      </w:r>
      <w:r w:rsidR="00692C76">
        <w:rPr>
          <w:rFonts w:hint="eastAsia"/>
        </w:rPr>
        <w:t>采集通道和</w:t>
      </w:r>
      <w:r w:rsidR="00F01360">
        <w:rPr>
          <w:rFonts w:hint="eastAsia"/>
        </w:rPr>
        <w:t>通信链路的系统开销</w:t>
      </w:r>
      <w:r w:rsidR="00692C76">
        <w:rPr>
          <w:rFonts w:hint="eastAsia"/>
        </w:rPr>
        <w:t>和功率</w:t>
      </w:r>
      <w:r w:rsidR="00F01360">
        <w:rPr>
          <w:rFonts w:hint="eastAsia"/>
        </w:rPr>
        <w:t>，</w:t>
      </w:r>
      <w:r w:rsidR="00DA235A">
        <w:rPr>
          <w:rFonts w:hint="eastAsia"/>
        </w:rPr>
        <w:t>节省集成电池的电力避免消耗电池寿命，</w:t>
      </w:r>
      <w:r w:rsidR="00C25EF1">
        <w:rPr>
          <w:rFonts w:hint="eastAsia"/>
        </w:rPr>
        <w:t>延长</w:t>
      </w:r>
      <w:r w:rsidR="00692C76">
        <w:rPr>
          <w:rFonts w:hint="eastAsia"/>
        </w:rPr>
        <w:t>装置</w:t>
      </w:r>
      <w:r w:rsidR="003001EF">
        <w:rPr>
          <w:rFonts w:hint="eastAsia"/>
        </w:rPr>
        <w:t>整体</w:t>
      </w:r>
      <w:r w:rsidR="00C25EF1">
        <w:rPr>
          <w:rFonts w:hint="eastAsia"/>
        </w:rPr>
        <w:t>的无故障工作时长</w:t>
      </w:r>
      <w:r w:rsidR="00DA235A">
        <w:rPr>
          <w:rFonts w:hint="eastAsia"/>
        </w:rPr>
        <w:t>，</w:t>
      </w:r>
      <w:r w:rsidR="00692C76">
        <w:rPr>
          <w:rFonts w:hint="eastAsia"/>
        </w:rPr>
        <w:t>有效</w:t>
      </w:r>
      <w:r w:rsidR="00AB7E74">
        <w:rPr>
          <w:rFonts w:hint="eastAsia"/>
        </w:rPr>
        <w:t>延长</w:t>
      </w:r>
      <w:r w:rsidR="00E91571">
        <w:rPr>
          <w:rFonts w:hint="eastAsia"/>
        </w:rPr>
        <w:t>运维阶段的巡检周期</w:t>
      </w:r>
      <w:r w:rsidR="00DA235A">
        <w:rPr>
          <w:rFonts w:hint="eastAsia"/>
        </w:rPr>
        <w:t>，</w:t>
      </w:r>
      <w:r w:rsidR="00AB7E74">
        <w:rPr>
          <w:rFonts w:hint="eastAsia"/>
        </w:rPr>
        <w:t>降低</w:t>
      </w:r>
      <w:r w:rsidR="00E91571">
        <w:rPr>
          <w:rFonts w:hint="eastAsia"/>
        </w:rPr>
        <w:t>人力成本。</w:t>
      </w:r>
    </w:p>
    <w:p w:rsidR="00D71F57" w:rsidRDefault="00D71F57" w:rsidP="00770A50">
      <w:pPr>
        <w:pStyle w:val="a6"/>
        <w:rPr>
          <w:szCs w:val="28"/>
        </w:rPr>
      </w:pPr>
      <w:r>
        <w:rPr>
          <w:rFonts w:hint="eastAsia"/>
        </w:rPr>
        <w:t>本发明一实施例中，</w:t>
      </w:r>
      <w:r>
        <w:rPr>
          <w:szCs w:val="28"/>
        </w:rPr>
        <w:t>角度传感器</w:t>
      </w:r>
      <w:r>
        <w:rPr>
          <w:rFonts w:hint="eastAsia"/>
          <w:szCs w:val="28"/>
        </w:rPr>
        <w:t>20</w:t>
      </w:r>
      <w:r>
        <w:rPr>
          <w:rFonts w:hint="eastAsia"/>
          <w:szCs w:val="28"/>
        </w:rPr>
        <w:t>和加速度传感器</w:t>
      </w:r>
      <w:r>
        <w:rPr>
          <w:rFonts w:hint="eastAsia"/>
          <w:szCs w:val="28"/>
        </w:rPr>
        <w:t>30</w:t>
      </w:r>
      <w:r w:rsidR="001F1EEB">
        <w:rPr>
          <w:rFonts w:hint="eastAsia"/>
          <w:szCs w:val="28"/>
        </w:rPr>
        <w:t>可以</w:t>
      </w:r>
      <w:r>
        <w:rPr>
          <w:rFonts w:hint="eastAsia"/>
          <w:szCs w:val="28"/>
        </w:rPr>
        <w:t>采用</w:t>
      </w:r>
      <w:r w:rsidR="00BB4B39">
        <w:rPr>
          <w:rFonts w:hint="eastAsia"/>
          <w:szCs w:val="28"/>
        </w:rPr>
        <w:t>通用</w:t>
      </w:r>
      <w:r>
        <w:rPr>
          <w:rFonts w:hint="eastAsia"/>
          <w:szCs w:val="28"/>
        </w:rPr>
        <w:t>姿态传感器，利用其包括的</w:t>
      </w:r>
      <w:r w:rsidRPr="00D71F57">
        <w:rPr>
          <w:rFonts w:hint="eastAsia"/>
          <w:szCs w:val="28"/>
        </w:rPr>
        <w:t>三轴陀螺仪、三轴加速度计，三轴电子罗盘等运动传感器，通过内嵌的低功耗</w:t>
      </w:r>
      <w:r w:rsidRPr="00D71F57">
        <w:rPr>
          <w:rFonts w:hint="eastAsia"/>
          <w:szCs w:val="28"/>
        </w:rPr>
        <w:t>ARM</w:t>
      </w:r>
      <w:r w:rsidRPr="00D71F57">
        <w:rPr>
          <w:rFonts w:hint="eastAsia"/>
          <w:szCs w:val="28"/>
        </w:rPr>
        <w:t>处理器得到经过温度补偿的三维姿态与方位数据</w:t>
      </w:r>
      <w:r w:rsidR="009F207F">
        <w:rPr>
          <w:rFonts w:hint="eastAsia"/>
          <w:szCs w:val="28"/>
        </w:rPr>
        <w:t>中的角度和加速度数据</w:t>
      </w:r>
      <w:r>
        <w:rPr>
          <w:rFonts w:hint="eastAsia"/>
          <w:szCs w:val="28"/>
        </w:rPr>
        <w:t>。</w:t>
      </w:r>
    </w:p>
    <w:p w:rsidR="00BB4B39" w:rsidRDefault="002B20C4" w:rsidP="00770A50">
      <w:pPr>
        <w:pStyle w:val="a6"/>
        <w:rPr>
          <w:szCs w:val="28"/>
        </w:rPr>
      </w:pPr>
      <w:r>
        <w:rPr>
          <w:rFonts w:hint="eastAsia"/>
        </w:rPr>
        <w:t>本发明一实施例中，</w:t>
      </w:r>
      <w:r>
        <w:rPr>
          <w:szCs w:val="28"/>
        </w:rPr>
        <w:t>角度传感器</w:t>
      </w:r>
      <w:r>
        <w:rPr>
          <w:rFonts w:hint="eastAsia"/>
          <w:szCs w:val="28"/>
        </w:rPr>
        <w:t>20</w:t>
      </w:r>
      <w:r>
        <w:rPr>
          <w:rFonts w:hint="eastAsia"/>
          <w:szCs w:val="28"/>
        </w:rPr>
        <w:t>包括第一</w:t>
      </w:r>
      <w:r>
        <w:rPr>
          <w:szCs w:val="28"/>
        </w:rPr>
        <w:t>角度传感器和第二角度传感器</w:t>
      </w:r>
      <w:r>
        <w:rPr>
          <w:rFonts w:hint="eastAsia"/>
          <w:szCs w:val="28"/>
        </w:rPr>
        <w:t>，第一</w:t>
      </w:r>
      <w:r>
        <w:rPr>
          <w:szCs w:val="28"/>
        </w:rPr>
        <w:t>角度传感器在物理信号</w:t>
      </w:r>
      <w:r>
        <w:rPr>
          <w:rFonts w:hint="eastAsia"/>
          <w:szCs w:val="28"/>
        </w:rPr>
        <w:t>转接装置的刚性结构与水平面夹角</w:t>
      </w:r>
      <w:r w:rsidR="00BE111F">
        <w:rPr>
          <w:rFonts w:hint="eastAsia"/>
          <w:szCs w:val="28"/>
        </w:rPr>
        <w:t>最小夹角</w:t>
      </w:r>
      <w:r>
        <w:rPr>
          <w:rFonts w:hint="eastAsia"/>
          <w:szCs w:val="28"/>
        </w:rPr>
        <w:t>时进行调零，同时</w:t>
      </w:r>
      <w:r>
        <w:rPr>
          <w:szCs w:val="28"/>
        </w:rPr>
        <w:t>第二角度传感器在物理信号</w:t>
      </w:r>
      <w:r>
        <w:rPr>
          <w:rFonts w:hint="eastAsia"/>
          <w:szCs w:val="28"/>
        </w:rPr>
        <w:t>转接装置的刚性结构与水平面为最大夹角时进行调零。利用第一</w:t>
      </w:r>
      <w:r>
        <w:rPr>
          <w:szCs w:val="28"/>
        </w:rPr>
        <w:t>角度传感器和第二角度传感器的确定</w:t>
      </w:r>
      <w:r>
        <w:rPr>
          <w:rFonts w:hint="eastAsia"/>
          <w:szCs w:val="28"/>
        </w:rPr>
        <w:t>反向初始</w:t>
      </w:r>
      <w:r w:rsidR="00BE111F">
        <w:rPr>
          <w:rFonts w:hint="eastAsia"/>
          <w:szCs w:val="28"/>
        </w:rPr>
        <w:t>角度差值</w:t>
      </w:r>
      <w:r>
        <w:rPr>
          <w:szCs w:val="28"/>
        </w:rPr>
        <w:t>形成测量过程中的差分校验</w:t>
      </w:r>
      <w:r>
        <w:rPr>
          <w:rFonts w:hint="eastAsia"/>
          <w:szCs w:val="28"/>
        </w:rPr>
        <w:t>，</w:t>
      </w:r>
      <w:r>
        <w:rPr>
          <w:szCs w:val="28"/>
        </w:rPr>
        <w:t>避免角度传感器受干扰产生的</w:t>
      </w:r>
      <w:r w:rsidR="001F6136">
        <w:rPr>
          <w:rFonts w:hint="eastAsia"/>
          <w:szCs w:val="28"/>
        </w:rPr>
        <w:t>误差</w:t>
      </w:r>
      <w:r>
        <w:rPr>
          <w:rFonts w:hint="eastAsia"/>
          <w:szCs w:val="28"/>
        </w:rPr>
        <w:t>。</w:t>
      </w:r>
    </w:p>
    <w:p w:rsidR="002B20C4" w:rsidRDefault="002B20C4" w:rsidP="00770A50">
      <w:pPr>
        <w:pStyle w:val="a6"/>
        <w:rPr>
          <w:szCs w:val="28"/>
        </w:rPr>
      </w:pPr>
      <w:r>
        <w:rPr>
          <w:rFonts w:hint="eastAsia"/>
        </w:rPr>
        <w:t>本发明一实施例中，沿</w:t>
      </w:r>
      <w:ins w:id="34" w:author="zhuxl" w:date="2019-01-09T12:24:00Z">
        <w:r w:rsidR="007026D9">
          <w:rPr>
            <w:szCs w:val="28"/>
          </w:rPr>
          <w:t>物理信号</w:t>
        </w:r>
        <w:r w:rsidR="007026D9">
          <w:rPr>
            <w:rFonts w:hint="eastAsia"/>
            <w:szCs w:val="28"/>
          </w:rPr>
          <w:t>转接装置的刚性结构</w:t>
        </w:r>
      </w:ins>
      <w:ins w:id="35" w:author="zhuxl" w:date="2019-01-09T12:25:00Z">
        <w:r w:rsidR="007026D9">
          <w:rPr>
            <w:rFonts w:hint="eastAsia"/>
            <w:szCs w:val="28"/>
          </w:rPr>
          <w:t>延伸方向</w:t>
        </w:r>
      </w:ins>
      <w:del w:id="36" w:author="zhuxl" w:date="2019-01-09T12:24:00Z">
        <w:r w:rsidRPr="00BA5133" w:rsidDel="007026D9">
          <w:rPr>
            <w:rFonts w:hint="eastAsia"/>
            <w:szCs w:val="28"/>
          </w:rPr>
          <w:delText>控制手轮</w:delText>
        </w:r>
        <w:r w:rsidDel="007026D9">
          <w:rPr>
            <w:rFonts w:hint="eastAsia"/>
            <w:szCs w:val="28"/>
          </w:rPr>
          <w:delText>刚性结构的径向</w:delText>
        </w:r>
      </w:del>
      <w:r w:rsidR="00FD77F2">
        <w:rPr>
          <w:rFonts w:hint="eastAsia"/>
          <w:szCs w:val="28"/>
        </w:rPr>
        <w:t>间隔</w:t>
      </w:r>
      <w:r>
        <w:rPr>
          <w:rFonts w:hint="eastAsia"/>
          <w:szCs w:val="28"/>
        </w:rPr>
        <w:t>设置一组加速度传感器</w:t>
      </w:r>
      <w:r>
        <w:rPr>
          <w:rFonts w:hint="eastAsia"/>
          <w:szCs w:val="28"/>
        </w:rPr>
        <w:t>30</w:t>
      </w:r>
      <w:r w:rsidR="00125CC2">
        <w:rPr>
          <w:rFonts w:hint="eastAsia"/>
          <w:szCs w:val="28"/>
        </w:rPr>
        <w:t>。利用</w:t>
      </w:r>
      <w:del w:id="37" w:author="zhuxl" w:date="2019-01-09T12:25:00Z">
        <w:r w:rsidR="00125CC2" w:rsidDel="007026D9">
          <w:rPr>
            <w:rFonts w:hint="eastAsia"/>
            <w:szCs w:val="28"/>
          </w:rPr>
          <w:delText>径向</w:delText>
        </w:r>
      </w:del>
      <w:r w:rsidR="00125CC2">
        <w:rPr>
          <w:rFonts w:hint="eastAsia"/>
          <w:szCs w:val="28"/>
        </w:rPr>
        <w:t>设置点的确定性和线速度的差异形成加速度传感器采集信号间的相关校验</w:t>
      </w:r>
      <w:r w:rsidR="00F23AE8">
        <w:rPr>
          <w:rFonts w:hint="eastAsia"/>
          <w:szCs w:val="28"/>
        </w:rPr>
        <w:t>，避免加速度传感</w:t>
      </w:r>
      <w:r w:rsidR="00F23AE8">
        <w:rPr>
          <w:rFonts w:hint="eastAsia"/>
          <w:szCs w:val="28"/>
        </w:rPr>
        <w:lastRenderedPageBreak/>
        <w:t>器受管路喘振或</w:t>
      </w:r>
      <w:r w:rsidR="00734065">
        <w:rPr>
          <w:rFonts w:hint="eastAsia"/>
          <w:szCs w:val="28"/>
        </w:rPr>
        <w:t>随机振动</w:t>
      </w:r>
      <w:r w:rsidR="00734065">
        <w:rPr>
          <w:szCs w:val="28"/>
        </w:rPr>
        <w:t>干扰产生的</w:t>
      </w:r>
      <w:r w:rsidR="001F6136">
        <w:rPr>
          <w:rFonts w:hint="eastAsia"/>
          <w:szCs w:val="28"/>
        </w:rPr>
        <w:t>误差</w:t>
      </w:r>
      <w:r w:rsidR="00734065">
        <w:rPr>
          <w:rFonts w:hint="eastAsia"/>
          <w:szCs w:val="28"/>
        </w:rPr>
        <w:t>。</w:t>
      </w:r>
    </w:p>
    <w:p w:rsidR="002D2AF6" w:rsidRDefault="00BE01E5" w:rsidP="00770A50">
      <w:pPr>
        <w:pStyle w:val="a6"/>
      </w:pPr>
      <w:r>
        <w:rPr>
          <w:rFonts w:hint="eastAsia"/>
        </w:rPr>
        <w:t>本发明一实施例中</w:t>
      </w:r>
      <w:r w:rsidR="00DD67E4">
        <w:rPr>
          <w:rFonts w:hint="eastAsia"/>
        </w:rPr>
        <w:t>，在上述实施例的基础上，可以采用</w:t>
      </w:r>
      <w:ins w:id="38" w:author="zhuxl" w:date="2019-01-09T10:55:00Z">
        <w:r w:rsidR="008A27F0">
          <w:rPr>
            <w:rFonts w:hint="eastAsia"/>
          </w:rPr>
          <w:t>并行</w:t>
        </w:r>
        <w:r w:rsidR="008A27F0">
          <w:rPr>
            <w:rFonts w:hint="eastAsia"/>
          </w:rPr>
          <w:t>-</w:t>
        </w:r>
        <w:r w:rsidR="008A27F0">
          <w:rPr>
            <w:rFonts w:hint="eastAsia"/>
          </w:rPr>
          <w:t>串行</w:t>
        </w:r>
      </w:ins>
      <w:ins w:id="39" w:author="zhuxl" w:date="2019-01-09T10:56:00Z">
        <w:r w:rsidR="008A27F0">
          <w:rPr>
            <w:rFonts w:hint="eastAsia"/>
          </w:rPr>
          <w:t>转换电路</w:t>
        </w:r>
      </w:ins>
      <w:del w:id="40" w:author="zhuxl" w:date="2019-01-09T10:56:00Z">
        <w:r w:rsidR="00EA3746" w:rsidDel="008A27F0">
          <w:rPr>
            <w:rFonts w:hint="eastAsia"/>
          </w:rPr>
          <w:delText>编码器</w:delText>
        </w:r>
      </w:del>
      <w:r w:rsidR="00EA3746">
        <w:rPr>
          <w:rFonts w:hint="eastAsia"/>
        </w:rPr>
        <w:t>对</w:t>
      </w:r>
      <w:r w:rsidR="003A3695">
        <w:rPr>
          <w:rFonts w:hint="eastAsia"/>
        </w:rPr>
        <w:t>同一类</w:t>
      </w:r>
      <w:r w:rsidR="00EA3746">
        <w:rPr>
          <w:rFonts w:hint="eastAsia"/>
        </w:rPr>
        <w:t>传感器的</w:t>
      </w:r>
      <w:ins w:id="41" w:author="zhuxl" w:date="2019-01-09T10:56:00Z">
        <w:r w:rsidR="008A27F0">
          <w:rPr>
            <w:rFonts w:hint="eastAsia"/>
          </w:rPr>
          <w:t>并</w:t>
        </w:r>
        <w:r w:rsidR="008A27F0">
          <w:rPr>
            <w:rFonts w:hint="eastAsia"/>
          </w:rPr>
          <w:t>行</w:t>
        </w:r>
      </w:ins>
      <w:r w:rsidR="00EA3746">
        <w:rPr>
          <w:rFonts w:hint="eastAsia"/>
        </w:rPr>
        <w:t>数字信号</w:t>
      </w:r>
      <w:del w:id="42" w:author="zhuxl" w:date="2019-01-09T10:56:00Z">
        <w:r w:rsidR="00EA3746" w:rsidDel="008A27F0">
          <w:rPr>
            <w:rFonts w:hint="eastAsia"/>
          </w:rPr>
          <w:delText>分组</w:delText>
        </w:r>
      </w:del>
      <w:ins w:id="43" w:author="zhuxl" w:date="2019-01-09T10:56:00Z">
        <w:r w:rsidR="008A27F0">
          <w:rPr>
            <w:rFonts w:hint="eastAsia"/>
          </w:rPr>
          <w:t>串行</w:t>
        </w:r>
      </w:ins>
      <w:r w:rsidR="00EA3746">
        <w:rPr>
          <w:rFonts w:hint="eastAsia"/>
        </w:rPr>
        <w:t>编码</w:t>
      </w:r>
      <w:r w:rsidR="001D24D2">
        <w:rPr>
          <w:rFonts w:hint="eastAsia"/>
        </w:rPr>
        <w:t>后</w:t>
      </w:r>
      <w:r w:rsidR="00EA3746">
        <w:rPr>
          <w:rFonts w:hint="eastAsia"/>
        </w:rPr>
        <w:t>向处理器传输，</w:t>
      </w:r>
      <w:r w:rsidR="003A3695">
        <w:rPr>
          <w:rFonts w:hint="eastAsia"/>
        </w:rPr>
        <w:t>提高采集信号的传输效率</w:t>
      </w:r>
      <w:r w:rsidR="001D24D2">
        <w:rPr>
          <w:rFonts w:hint="eastAsia"/>
        </w:rPr>
        <w:t>、</w:t>
      </w:r>
      <w:r w:rsidR="003A3695">
        <w:rPr>
          <w:rFonts w:hint="eastAsia"/>
        </w:rPr>
        <w:t>降低处理器</w:t>
      </w:r>
      <w:r w:rsidR="00D852D3">
        <w:rPr>
          <w:rFonts w:hint="eastAsia"/>
        </w:rPr>
        <w:t>多端口</w:t>
      </w:r>
      <w:r w:rsidR="003A3695">
        <w:rPr>
          <w:rFonts w:hint="eastAsia"/>
        </w:rPr>
        <w:t>功耗。</w:t>
      </w:r>
      <w:r w:rsidR="00EA3746">
        <w:rPr>
          <w:rFonts w:hint="eastAsia"/>
        </w:rPr>
        <w:t>或者采用两个</w:t>
      </w:r>
      <w:ins w:id="44" w:author="zhuxl" w:date="2019-01-09T10:57:00Z">
        <w:r w:rsidR="008A27F0">
          <w:rPr>
            <w:rFonts w:hint="eastAsia"/>
          </w:rPr>
          <w:t>并行</w:t>
        </w:r>
        <w:r w:rsidR="008A27F0">
          <w:rPr>
            <w:rFonts w:hint="eastAsia"/>
          </w:rPr>
          <w:t>-</w:t>
        </w:r>
        <w:r w:rsidR="008A27F0">
          <w:rPr>
            <w:rFonts w:hint="eastAsia"/>
          </w:rPr>
          <w:t>串行转换电路</w:t>
        </w:r>
      </w:ins>
      <w:del w:id="45" w:author="zhuxl" w:date="2019-01-09T10:57:00Z">
        <w:r w:rsidR="00EA3746" w:rsidDel="008A27F0">
          <w:rPr>
            <w:rFonts w:hint="eastAsia"/>
          </w:rPr>
          <w:delText>编码器</w:delText>
        </w:r>
      </w:del>
      <w:r w:rsidR="00114463">
        <w:rPr>
          <w:rFonts w:hint="eastAsia"/>
        </w:rPr>
        <w:t>对所有传感器的</w:t>
      </w:r>
      <w:ins w:id="46" w:author="zhuxl" w:date="2019-01-09T10:57:00Z">
        <w:r w:rsidR="008A27F0">
          <w:rPr>
            <w:rFonts w:hint="eastAsia"/>
          </w:rPr>
          <w:t>并行</w:t>
        </w:r>
      </w:ins>
      <w:r w:rsidR="00114463">
        <w:rPr>
          <w:rFonts w:hint="eastAsia"/>
        </w:rPr>
        <w:t>数字信号</w:t>
      </w:r>
      <w:r w:rsidR="00347F53">
        <w:rPr>
          <w:rFonts w:hint="eastAsia"/>
        </w:rPr>
        <w:t>进行冗余</w:t>
      </w:r>
      <w:ins w:id="47" w:author="zhuxl" w:date="2019-01-09T10:57:00Z">
        <w:r w:rsidR="008A27F0">
          <w:rPr>
            <w:rFonts w:hint="eastAsia"/>
          </w:rPr>
          <w:t>串行</w:t>
        </w:r>
      </w:ins>
      <w:del w:id="48" w:author="zhuxl" w:date="2019-01-09T10:57:00Z">
        <w:r w:rsidR="000638B2" w:rsidDel="008A27F0">
          <w:rPr>
            <w:rFonts w:hint="eastAsia"/>
          </w:rPr>
          <w:delText>分组</w:delText>
        </w:r>
      </w:del>
      <w:r w:rsidR="00347F53">
        <w:rPr>
          <w:rFonts w:hint="eastAsia"/>
        </w:rPr>
        <w:t>编码，</w:t>
      </w:r>
      <w:del w:id="49" w:author="zhuxl" w:date="2019-01-09T10:57:00Z">
        <w:r w:rsidR="00347F53" w:rsidDel="008A27F0">
          <w:rPr>
            <w:rFonts w:hint="eastAsia"/>
          </w:rPr>
          <w:delText>通过两个编码器</w:delText>
        </w:r>
      </w:del>
      <w:ins w:id="50" w:author="zhuxl" w:date="2019-01-09T10:57:00Z">
        <w:r w:rsidR="008A27F0">
          <w:rPr>
            <w:rFonts w:hint="eastAsia"/>
          </w:rPr>
          <w:t>形成</w:t>
        </w:r>
      </w:ins>
      <w:ins w:id="51" w:author="zhuxl" w:date="2019-01-09T10:58:00Z">
        <w:r w:rsidR="008A27F0">
          <w:rPr>
            <w:rFonts w:hint="eastAsia"/>
          </w:rPr>
          <w:t>至少</w:t>
        </w:r>
      </w:ins>
      <w:ins w:id="52" w:author="zhuxl" w:date="2019-01-09T10:57:00Z">
        <w:r w:rsidR="008A27F0">
          <w:rPr>
            <w:rFonts w:hint="eastAsia"/>
          </w:rPr>
          <w:t>两路</w:t>
        </w:r>
      </w:ins>
      <w:ins w:id="53" w:author="zhuxl" w:date="2019-01-09T10:58:00Z">
        <w:r w:rsidR="008A27F0">
          <w:rPr>
            <w:rFonts w:hint="eastAsia"/>
          </w:rPr>
          <w:t>串行通道</w:t>
        </w:r>
      </w:ins>
      <w:r w:rsidR="00347F53">
        <w:rPr>
          <w:rFonts w:hint="eastAsia"/>
        </w:rPr>
        <w:t>分别传输，保证采集信号的可靠性和完整性。</w:t>
      </w:r>
      <w:r w:rsidR="000638B2">
        <w:rPr>
          <w:rFonts w:hint="eastAsia"/>
          <w:szCs w:val="28"/>
        </w:rPr>
        <w:t>加速度传感器的采集信号作为激活信号时可以单独占用一路</w:t>
      </w:r>
      <w:ins w:id="54" w:author="zhuxl" w:date="2019-01-09T10:58:00Z">
        <w:r w:rsidR="008A27F0">
          <w:rPr>
            <w:rFonts w:hint="eastAsia"/>
          </w:rPr>
          <w:t>串行通道</w:t>
        </w:r>
      </w:ins>
      <w:del w:id="55" w:author="zhuxl" w:date="2019-01-09T10:58:00Z">
        <w:r w:rsidR="0084609E" w:rsidDel="008A27F0">
          <w:rPr>
            <w:rFonts w:hint="eastAsia"/>
          </w:rPr>
          <w:delText>编码</w:delText>
        </w:r>
        <w:r w:rsidR="000638B2" w:rsidDel="008A27F0">
          <w:rPr>
            <w:rFonts w:hint="eastAsia"/>
          </w:rPr>
          <w:delText>分组</w:delText>
        </w:r>
      </w:del>
      <w:r w:rsidR="000638B2">
        <w:rPr>
          <w:rFonts w:hint="eastAsia"/>
        </w:rPr>
        <w:t>。</w:t>
      </w:r>
    </w:p>
    <w:p w:rsidR="002120E7" w:rsidRDefault="00797707" w:rsidP="00770A50">
      <w:pPr>
        <w:pStyle w:val="a6"/>
      </w:pPr>
      <w:r>
        <w:t>如图</w:t>
      </w:r>
      <w:r>
        <w:rPr>
          <w:rFonts w:hint="eastAsia"/>
        </w:rPr>
        <w:t>1</w:t>
      </w:r>
      <w:r>
        <w:rPr>
          <w:rFonts w:hint="eastAsia"/>
        </w:rPr>
        <w:t>所示，在本发明一实施例中，</w:t>
      </w:r>
      <w:r w:rsidR="00227171">
        <w:rPr>
          <w:rFonts w:hint="eastAsia"/>
        </w:rPr>
        <w:t>轨道阀阀门阀位定位监测装置</w:t>
      </w:r>
      <w:r w:rsidR="0058281E">
        <w:rPr>
          <w:rFonts w:hint="eastAsia"/>
        </w:rPr>
        <w:t>的处理器中</w:t>
      </w:r>
      <w:r w:rsidR="00B504AC">
        <w:rPr>
          <w:rFonts w:hint="eastAsia"/>
        </w:rPr>
        <w:t>还</w:t>
      </w:r>
      <w:r w:rsidR="0058281E">
        <w:rPr>
          <w:rFonts w:hint="eastAsia"/>
        </w:rPr>
        <w:t>部署</w:t>
      </w:r>
      <w:r w:rsidR="00B504AC">
        <w:rPr>
          <w:rFonts w:hint="eastAsia"/>
        </w:rPr>
        <w:t>包括：</w:t>
      </w:r>
    </w:p>
    <w:p w:rsidR="00B504AC" w:rsidRDefault="009F7433" w:rsidP="00770A50">
      <w:pPr>
        <w:pStyle w:val="a6"/>
      </w:pPr>
      <w:r>
        <w:t>用户侧</w:t>
      </w:r>
      <w:r w:rsidR="006E2D05">
        <w:rPr>
          <w:rFonts w:hint="eastAsia"/>
        </w:rPr>
        <w:t>请求响应</w:t>
      </w:r>
      <w:r>
        <w:t>模块</w:t>
      </w:r>
      <w:r w:rsidR="006B756C">
        <w:rPr>
          <w:rFonts w:hint="eastAsia"/>
        </w:rPr>
        <w:t>41</w:t>
      </w:r>
      <w:r>
        <w:rPr>
          <w:rFonts w:hint="eastAsia"/>
        </w:rPr>
        <w:t>，</w:t>
      </w:r>
      <w:r w:rsidR="0058281E">
        <w:rPr>
          <w:rFonts w:hint="eastAsia"/>
        </w:rPr>
        <w:t>用于响应</w:t>
      </w:r>
      <w:r w:rsidR="0006580B">
        <w:rPr>
          <w:rFonts w:hint="eastAsia"/>
        </w:rPr>
        <w:t>上位系统</w:t>
      </w:r>
      <w:r w:rsidR="0058281E">
        <w:rPr>
          <w:rFonts w:hint="eastAsia"/>
        </w:rPr>
        <w:t>的请求</w:t>
      </w:r>
      <w:r w:rsidR="0006580B">
        <w:rPr>
          <w:rFonts w:hint="eastAsia"/>
        </w:rPr>
        <w:t>，</w:t>
      </w:r>
      <w:r w:rsidR="0058281E">
        <w:rPr>
          <w:rFonts w:hint="eastAsia"/>
        </w:rPr>
        <w:t>接收配置数据、发送采集数据。</w:t>
      </w:r>
      <w:r w:rsidR="009F5392">
        <w:rPr>
          <w:rFonts w:hint="eastAsia"/>
        </w:rPr>
        <w:t>实现若干</w:t>
      </w:r>
      <w:r w:rsidR="00227171">
        <w:rPr>
          <w:rFonts w:hint="eastAsia"/>
        </w:rPr>
        <w:t>轨道阀阀门阀位定位监测装置</w:t>
      </w:r>
      <w:r w:rsidR="009F5392">
        <w:rPr>
          <w:rFonts w:hint="eastAsia"/>
        </w:rPr>
        <w:t>与管理侧的分布式管理，通过用户权限管理不同的</w:t>
      </w:r>
      <w:r w:rsidR="00227171">
        <w:rPr>
          <w:rFonts w:hint="eastAsia"/>
        </w:rPr>
        <w:t>轨道阀阀门阀位定位监测装置</w:t>
      </w:r>
      <w:r w:rsidR="009F5392">
        <w:rPr>
          <w:rFonts w:hint="eastAsia"/>
        </w:rPr>
        <w:t>，与现有鉴权措施结合保证装置数据安全性。</w:t>
      </w:r>
    </w:p>
    <w:p w:rsidR="00883E14" w:rsidRDefault="00D171FC" w:rsidP="00770A50">
      <w:pPr>
        <w:pStyle w:val="a6"/>
        <w:rPr>
          <w:szCs w:val="28"/>
        </w:rPr>
      </w:pPr>
      <w:r>
        <w:rPr>
          <w:rFonts w:hint="eastAsia"/>
          <w:szCs w:val="28"/>
        </w:rPr>
        <w:t>本发明一实施例</w:t>
      </w:r>
      <w:r w:rsidR="00227171">
        <w:rPr>
          <w:rFonts w:hint="eastAsia"/>
        </w:rPr>
        <w:t>轨道阀阀门阀位定位监测装置</w:t>
      </w:r>
      <w:r>
        <w:rPr>
          <w:rFonts w:hint="eastAsia"/>
        </w:rPr>
        <w:t>的</w:t>
      </w:r>
      <w:r>
        <w:rPr>
          <w:szCs w:val="28"/>
        </w:rPr>
        <w:t>物理信号</w:t>
      </w:r>
      <w:r>
        <w:rPr>
          <w:rFonts w:hint="eastAsia"/>
          <w:szCs w:val="28"/>
        </w:rPr>
        <w:t>转接装置如图</w:t>
      </w:r>
      <w:r>
        <w:rPr>
          <w:rFonts w:hint="eastAsia"/>
          <w:szCs w:val="28"/>
        </w:rPr>
        <w:t>2</w:t>
      </w:r>
      <w:r>
        <w:rPr>
          <w:rFonts w:hint="eastAsia"/>
          <w:szCs w:val="28"/>
        </w:rPr>
        <w:t>所示。在图</w:t>
      </w:r>
      <w:r>
        <w:rPr>
          <w:rFonts w:hint="eastAsia"/>
          <w:szCs w:val="28"/>
        </w:rPr>
        <w:t>2</w:t>
      </w:r>
      <w:r>
        <w:rPr>
          <w:rFonts w:hint="eastAsia"/>
          <w:szCs w:val="28"/>
        </w:rPr>
        <w:t>中，</w:t>
      </w:r>
      <w:r>
        <w:rPr>
          <w:szCs w:val="28"/>
        </w:rPr>
        <w:t>物理信号</w:t>
      </w:r>
      <w:r>
        <w:rPr>
          <w:rFonts w:hint="eastAsia"/>
          <w:szCs w:val="28"/>
        </w:rPr>
        <w:t>转接装置包括</w:t>
      </w:r>
      <w:r w:rsidR="004C06C4">
        <w:rPr>
          <w:rFonts w:hint="eastAsia"/>
          <w:szCs w:val="28"/>
        </w:rPr>
        <w:t>支撑架</w:t>
      </w:r>
      <w:r w:rsidR="004C06C4">
        <w:rPr>
          <w:rFonts w:hint="eastAsia"/>
          <w:szCs w:val="28"/>
        </w:rPr>
        <w:t>11</w:t>
      </w:r>
      <w:r w:rsidR="00284E43">
        <w:rPr>
          <w:rFonts w:hint="eastAsia"/>
          <w:szCs w:val="28"/>
        </w:rPr>
        <w:t>、第一铰接基座</w:t>
      </w:r>
      <w:r w:rsidR="00284E43">
        <w:rPr>
          <w:rFonts w:hint="eastAsia"/>
          <w:szCs w:val="28"/>
        </w:rPr>
        <w:t>12</w:t>
      </w:r>
      <w:r w:rsidR="00284E43">
        <w:rPr>
          <w:rFonts w:hint="eastAsia"/>
          <w:szCs w:val="28"/>
        </w:rPr>
        <w:t>、第二铰接基座</w:t>
      </w:r>
      <w:r w:rsidR="00284E43">
        <w:rPr>
          <w:rFonts w:hint="eastAsia"/>
          <w:szCs w:val="28"/>
        </w:rPr>
        <w:t>13</w:t>
      </w:r>
      <w:r w:rsidR="004C06C4">
        <w:rPr>
          <w:rFonts w:hint="eastAsia"/>
          <w:szCs w:val="28"/>
        </w:rPr>
        <w:t>和伸缩导杆</w:t>
      </w:r>
      <w:r w:rsidR="004C06C4">
        <w:rPr>
          <w:rFonts w:hint="eastAsia"/>
          <w:szCs w:val="28"/>
        </w:rPr>
        <w:t>1</w:t>
      </w:r>
      <w:r w:rsidR="00284E43">
        <w:rPr>
          <w:rFonts w:hint="eastAsia"/>
          <w:szCs w:val="28"/>
        </w:rPr>
        <w:t>4</w:t>
      </w:r>
      <w:r w:rsidR="004C06C4">
        <w:rPr>
          <w:rFonts w:hint="eastAsia"/>
          <w:szCs w:val="28"/>
        </w:rPr>
        <w:t>，</w:t>
      </w:r>
      <w:r w:rsidR="008F7E29">
        <w:rPr>
          <w:rFonts w:hint="eastAsia"/>
          <w:szCs w:val="28"/>
        </w:rPr>
        <w:t>支撑架</w:t>
      </w:r>
      <w:r w:rsidR="008F7E29">
        <w:rPr>
          <w:rFonts w:hint="eastAsia"/>
          <w:szCs w:val="28"/>
        </w:rPr>
        <w:t>11</w:t>
      </w:r>
      <w:r w:rsidR="00284E43">
        <w:rPr>
          <w:rFonts w:hint="eastAsia"/>
          <w:szCs w:val="28"/>
        </w:rPr>
        <w:t>沿顶部基座</w:t>
      </w:r>
      <w:r w:rsidR="00284E43">
        <w:rPr>
          <w:rFonts w:hint="eastAsia"/>
          <w:szCs w:val="28"/>
        </w:rPr>
        <w:t>02</w:t>
      </w:r>
      <w:r w:rsidR="00284E43">
        <w:rPr>
          <w:rFonts w:hint="eastAsia"/>
          <w:szCs w:val="28"/>
        </w:rPr>
        <w:t>径向方向延伸，支撑架</w:t>
      </w:r>
      <w:r w:rsidR="00284E43">
        <w:rPr>
          <w:rFonts w:hint="eastAsia"/>
          <w:szCs w:val="28"/>
        </w:rPr>
        <w:t>11</w:t>
      </w:r>
      <w:r w:rsidR="008F7E29">
        <w:rPr>
          <w:rFonts w:hint="eastAsia"/>
          <w:szCs w:val="28"/>
        </w:rPr>
        <w:t>一端固定在顶部基座</w:t>
      </w:r>
      <w:r w:rsidR="00284E43">
        <w:rPr>
          <w:rFonts w:hint="eastAsia"/>
          <w:szCs w:val="28"/>
        </w:rPr>
        <w:t>02</w:t>
      </w:r>
      <w:r w:rsidR="008F7E29">
        <w:rPr>
          <w:rFonts w:hint="eastAsia"/>
          <w:szCs w:val="28"/>
        </w:rPr>
        <w:t>侧壁上</w:t>
      </w:r>
      <w:r w:rsidR="00284E43">
        <w:rPr>
          <w:rFonts w:hint="eastAsia"/>
          <w:szCs w:val="28"/>
        </w:rPr>
        <w:t>，支撑架</w:t>
      </w:r>
      <w:r w:rsidR="00284E43">
        <w:rPr>
          <w:rFonts w:hint="eastAsia"/>
          <w:szCs w:val="28"/>
        </w:rPr>
        <w:t>11</w:t>
      </w:r>
      <w:r w:rsidR="00284E43">
        <w:rPr>
          <w:rFonts w:hint="eastAsia"/>
          <w:szCs w:val="28"/>
        </w:rPr>
        <w:t>另一端固定第一铰接基座</w:t>
      </w:r>
      <w:r w:rsidR="00FE264E">
        <w:rPr>
          <w:rFonts w:hint="eastAsia"/>
          <w:szCs w:val="28"/>
        </w:rPr>
        <w:t>12</w:t>
      </w:r>
      <w:r w:rsidR="00BD63BE">
        <w:rPr>
          <w:rFonts w:hint="eastAsia"/>
          <w:szCs w:val="28"/>
        </w:rPr>
        <w:t>，</w:t>
      </w:r>
      <w:r w:rsidR="00284E43" w:rsidRPr="00BA5133">
        <w:rPr>
          <w:rFonts w:hint="eastAsia"/>
          <w:szCs w:val="28"/>
        </w:rPr>
        <w:t>阀门开度指示杆</w:t>
      </w:r>
      <w:r w:rsidR="0060106D">
        <w:rPr>
          <w:rFonts w:hint="eastAsia"/>
          <w:szCs w:val="28"/>
        </w:rPr>
        <w:t>03</w:t>
      </w:r>
      <w:r w:rsidR="0060106D">
        <w:rPr>
          <w:rFonts w:hint="eastAsia"/>
          <w:szCs w:val="28"/>
        </w:rPr>
        <w:t>的</w:t>
      </w:r>
      <w:r w:rsidR="00284E43">
        <w:rPr>
          <w:rFonts w:hint="eastAsia"/>
          <w:szCs w:val="28"/>
        </w:rPr>
        <w:t>顶部固定第二铰接基座</w:t>
      </w:r>
      <w:r w:rsidR="00BD63BE">
        <w:rPr>
          <w:rFonts w:hint="eastAsia"/>
          <w:szCs w:val="28"/>
        </w:rPr>
        <w:t>13</w:t>
      </w:r>
      <w:r w:rsidR="00284E43">
        <w:rPr>
          <w:rFonts w:hint="eastAsia"/>
          <w:szCs w:val="28"/>
        </w:rPr>
        <w:t>，</w:t>
      </w:r>
      <w:r w:rsidR="00BD63BE">
        <w:rPr>
          <w:rFonts w:hint="eastAsia"/>
          <w:szCs w:val="28"/>
        </w:rPr>
        <w:t>伸缩导杆</w:t>
      </w:r>
      <w:r w:rsidR="00BD63BE">
        <w:rPr>
          <w:rFonts w:hint="eastAsia"/>
          <w:szCs w:val="28"/>
        </w:rPr>
        <w:t>14</w:t>
      </w:r>
      <w:r w:rsidR="00BD63BE">
        <w:rPr>
          <w:rFonts w:hint="eastAsia"/>
          <w:szCs w:val="28"/>
        </w:rPr>
        <w:t>的一端与第一铰接基座</w:t>
      </w:r>
      <w:r w:rsidR="00FE264E">
        <w:rPr>
          <w:rFonts w:hint="eastAsia"/>
          <w:szCs w:val="28"/>
        </w:rPr>
        <w:t>12</w:t>
      </w:r>
      <w:r w:rsidR="00BD63BE">
        <w:rPr>
          <w:rFonts w:hint="eastAsia"/>
          <w:szCs w:val="28"/>
        </w:rPr>
        <w:t>铰接，伸缩导杆</w:t>
      </w:r>
      <w:r w:rsidR="00BD63BE">
        <w:rPr>
          <w:rFonts w:hint="eastAsia"/>
          <w:szCs w:val="28"/>
        </w:rPr>
        <w:t>14</w:t>
      </w:r>
      <w:r w:rsidR="00BD63BE">
        <w:rPr>
          <w:rFonts w:hint="eastAsia"/>
          <w:szCs w:val="28"/>
        </w:rPr>
        <w:t>的另一端与第二铰接基座</w:t>
      </w:r>
      <w:r w:rsidR="00BD63BE">
        <w:rPr>
          <w:rFonts w:hint="eastAsia"/>
          <w:szCs w:val="28"/>
        </w:rPr>
        <w:t>13</w:t>
      </w:r>
      <w:r w:rsidR="00BD63BE">
        <w:rPr>
          <w:rFonts w:hint="eastAsia"/>
          <w:szCs w:val="28"/>
        </w:rPr>
        <w:t>铰接。</w:t>
      </w:r>
    </w:p>
    <w:p w:rsidR="00D171FC" w:rsidRDefault="00BD63BE" w:rsidP="00770A50">
      <w:pPr>
        <w:pStyle w:val="a6"/>
        <w:rPr>
          <w:szCs w:val="28"/>
        </w:rPr>
      </w:pPr>
      <w:r>
        <w:t xml:space="preserve"> </w:t>
      </w:r>
      <w:r>
        <w:t>靠近</w:t>
      </w:r>
      <w:r>
        <w:rPr>
          <w:rFonts w:hint="eastAsia"/>
          <w:szCs w:val="28"/>
        </w:rPr>
        <w:t>伸缩导杆</w:t>
      </w:r>
      <w:r>
        <w:rPr>
          <w:rFonts w:hint="eastAsia"/>
          <w:szCs w:val="28"/>
        </w:rPr>
        <w:t>14</w:t>
      </w:r>
      <w:r>
        <w:rPr>
          <w:rFonts w:hint="eastAsia"/>
          <w:szCs w:val="28"/>
        </w:rPr>
        <w:t>的一端设置第一</w:t>
      </w:r>
      <w:r>
        <w:rPr>
          <w:szCs w:val="28"/>
        </w:rPr>
        <w:t>角度传感器</w:t>
      </w:r>
      <w:r>
        <w:rPr>
          <w:rFonts w:hint="eastAsia"/>
          <w:szCs w:val="28"/>
        </w:rPr>
        <w:t>21</w:t>
      </w:r>
      <w:r>
        <w:rPr>
          <w:rFonts w:hint="eastAsia"/>
          <w:szCs w:val="28"/>
        </w:rPr>
        <w:t>，</w:t>
      </w:r>
      <w:r>
        <w:t>靠近</w:t>
      </w:r>
      <w:r>
        <w:rPr>
          <w:rFonts w:hint="eastAsia"/>
          <w:szCs w:val="28"/>
        </w:rPr>
        <w:t>伸缩导杆</w:t>
      </w:r>
      <w:r>
        <w:rPr>
          <w:rFonts w:hint="eastAsia"/>
          <w:szCs w:val="28"/>
        </w:rPr>
        <w:t>14</w:t>
      </w:r>
      <w:r>
        <w:rPr>
          <w:rFonts w:hint="eastAsia"/>
          <w:szCs w:val="28"/>
        </w:rPr>
        <w:t>的另一端设置第二</w:t>
      </w:r>
      <w:r>
        <w:rPr>
          <w:szCs w:val="28"/>
        </w:rPr>
        <w:t>角度传感器</w:t>
      </w:r>
      <w:r>
        <w:rPr>
          <w:rFonts w:hint="eastAsia"/>
          <w:szCs w:val="28"/>
        </w:rPr>
        <w:t>22</w:t>
      </w:r>
      <w:r>
        <w:rPr>
          <w:rFonts w:hint="eastAsia"/>
          <w:szCs w:val="28"/>
        </w:rPr>
        <w:t>，在</w:t>
      </w:r>
      <w:ins w:id="56" w:author="zhuxl" w:date="2019-01-09T11:03:00Z">
        <w:r w:rsidR="008A27F0">
          <w:rPr>
            <w:rFonts w:hint="eastAsia"/>
            <w:szCs w:val="28"/>
          </w:rPr>
          <w:t>伸缩导杆</w:t>
        </w:r>
        <w:r w:rsidR="008A27F0">
          <w:rPr>
            <w:rFonts w:hint="eastAsia"/>
            <w:szCs w:val="28"/>
          </w:rPr>
          <w:t>14</w:t>
        </w:r>
        <w:r w:rsidR="008A27F0">
          <w:rPr>
            <w:rFonts w:hint="eastAsia"/>
            <w:szCs w:val="28"/>
          </w:rPr>
          <w:t>的套管外壁上</w:t>
        </w:r>
      </w:ins>
      <w:del w:id="57" w:author="zhuxl" w:date="2019-01-09T11:03:00Z">
        <w:r w:rsidRPr="00BA5133" w:rsidDel="008A27F0">
          <w:rPr>
            <w:rFonts w:hint="eastAsia"/>
            <w:szCs w:val="28"/>
          </w:rPr>
          <w:delText>控制手轮</w:delText>
        </w:r>
        <w:r w:rsidDel="008A27F0">
          <w:rPr>
            <w:rFonts w:hint="eastAsia"/>
            <w:szCs w:val="28"/>
          </w:rPr>
          <w:delText>上沿径向</w:delText>
        </w:r>
      </w:del>
      <w:ins w:id="58" w:author="zhuxl" w:date="2019-01-09T11:03:00Z">
        <w:r w:rsidR="008A27F0">
          <w:rPr>
            <w:rFonts w:hint="eastAsia"/>
            <w:szCs w:val="28"/>
          </w:rPr>
          <w:t>沿</w:t>
        </w:r>
        <w:r w:rsidR="008A27F0">
          <w:rPr>
            <w:rFonts w:hint="eastAsia"/>
            <w:szCs w:val="28"/>
          </w:rPr>
          <w:t>伸缩导杆</w:t>
        </w:r>
        <w:r w:rsidR="008A27F0">
          <w:rPr>
            <w:rFonts w:hint="eastAsia"/>
            <w:szCs w:val="28"/>
          </w:rPr>
          <w:t>14</w:t>
        </w:r>
        <w:r w:rsidR="008A27F0">
          <w:rPr>
            <w:rFonts w:hint="eastAsia"/>
            <w:szCs w:val="28"/>
          </w:rPr>
          <w:t>轴向</w:t>
        </w:r>
      </w:ins>
      <w:r w:rsidR="00C80A00">
        <w:rPr>
          <w:rFonts w:hint="eastAsia"/>
          <w:szCs w:val="28"/>
        </w:rPr>
        <w:t>间隔</w:t>
      </w:r>
      <w:r>
        <w:rPr>
          <w:rFonts w:hint="eastAsia"/>
          <w:szCs w:val="28"/>
        </w:rPr>
        <w:t>设置第一加速度传感器</w:t>
      </w:r>
      <w:r>
        <w:rPr>
          <w:rFonts w:hint="eastAsia"/>
          <w:szCs w:val="28"/>
        </w:rPr>
        <w:t>31</w:t>
      </w:r>
      <w:r>
        <w:rPr>
          <w:rFonts w:hint="eastAsia"/>
          <w:szCs w:val="28"/>
        </w:rPr>
        <w:t>和第二加速度传感器</w:t>
      </w:r>
      <w:r>
        <w:rPr>
          <w:rFonts w:hint="eastAsia"/>
          <w:szCs w:val="28"/>
        </w:rPr>
        <w:t>32</w:t>
      </w:r>
      <w:r>
        <w:rPr>
          <w:rFonts w:hint="eastAsia"/>
          <w:szCs w:val="28"/>
        </w:rPr>
        <w:t>。</w:t>
      </w:r>
    </w:p>
    <w:p w:rsidR="00FE264E" w:rsidRDefault="00FE264E" w:rsidP="00770A50">
      <w:pPr>
        <w:pStyle w:val="a6"/>
        <w:rPr>
          <w:szCs w:val="28"/>
        </w:rPr>
      </w:pPr>
      <w:r>
        <w:rPr>
          <w:rFonts w:hint="eastAsia"/>
          <w:szCs w:val="28"/>
        </w:rPr>
        <w:t>具体的，第一铰接基座</w:t>
      </w:r>
      <w:r w:rsidR="007E7BEC">
        <w:rPr>
          <w:rFonts w:hint="eastAsia"/>
          <w:szCs w:val="28"/>
        </w:rPr>
        <w:t>12</w:t>
      </w:r>
      <w:r>
        <w:rPr>
          <w:rFonts w:hint="eastAsia"/>
          <w:szCs w:val="28"/>
        </w:rPr>
        <w:t>与伸缩导杆</w:t>
      </w:r>
      <w:r>
        <w:rPr>
          <w:rFonts w:hint="eastAsia"/>
          <w:szCs w:val="28"/>
        </w:rPr>
        <w:t>14</w:t>
      </w:r>
      <w:r>
        <w:rPr>
          <w:rFonts w:hint="eastAsia"/>
          <w:szCs w:val="28"/>
        </w:rPr>
        <w:t>形成的铰接转动的轴向与</w:t>
      </w:r>
      <w:r w:rsidR="007E7BEC">
        <w:rPr>
          <w:rFonts w:hint="eastAsia"/>
          <w:szCs w:val="28"/>
        </w:rPr>
        <w:t>第二</w:t>
      </w:r>
      <w:r w:rsidR="007E7BEC">
        <w:rPr>
          <w:rFonts w:hint="eastAsia"/>
          <w:szCs w:val="28"/>
        </w:rPr>
        <w:lastRenderedPageBreak/>
        <w:t>铰接基座</w:t>
      </w:r>
      <w:r w:rsidR="007E7BEC">
        <w:rPr>
          <w:rFonts w:hint="eastAsia"/>
          <w:szCs w:val="28"/>
        </w:rPr>
        <w:t>13</w:t>
      </w:r>
      <w:r w:rsidR="007E7BEC">
        <w:rPr>
          <w:rFonts w:hint="eastAsia"/>
          <w:szCs w:val="28"/>
        </w:rPr>
        <w:t>与伸缩导杆</w:t>
      </w:r>
      <w:r w:rsidR="007E7BEC">
        <w:rPr>
          <w:rFonts w:hint="eastAsia"/>
          <w:szCs w:val="28"/>
        </w:rPr>
        <w:t>14</w:t>
      </w:r>
      <w:r w:rsidR="007E7BEC">
        <w:rPr>
          <w:rFonts w:hint="eastAsia"/>
          <w:szCs w:val="28"/>
        </w:rPr>
        <w:t>形成的铰接转动的轴向平行</w:t>
      </w:r>
      <w:r w:rsidR="00C80A00">
        <w:rPr>
          <w:rFonts w:hint="eastAsia"/>
          <w:szCs w:val="28"/>
        </w:rPr>
        <w:t>，伸缩导杆</w:t>
      </w:r>
      <w:r w:rsidR="00C80A00">
        <w:rPr>
          <w:rFonts w:hint="eastAsia"/>
          <w:szCs w:val="28"/>
        </w:rPr>
        <w:t>14</w:t>
      </w:r>
      <w:r w:rsidR="00C80A00">
        <w:rPr>
          <w:rFonts w:hint="eastAsia"/>
          <w:szCs w:val="28"/>
        </w:rPr>
        <w:t>处于与铰接转动的轴向垂直的平面</w:t>
      </w:r>
      <w:r w:rsidR="007E7BEC">
        <w:rPr>
          <w:rFonts w:hint="eastAsia"/>
          <w:szCs w:val="28"/>
        </w:rPr>
        <w:t>。随着</w:t>
      </w:r>
      <w:r w:rsidR="007E7BEC" w:rsidRPr="00BA5133">
        <w:rPr>
          <w:rFonts w:hint="eastAsia"/>
          <w:szCs w:val="28"/>
        </w:rPr>
        <w:t>阀门开度指示杆</w:t>
      </w:r>
      <w:r w:rsidR="007E7BEC">
        <w:rPr>
          <w:rFonts w:hint="eastAsia"/>
          <w:szCs w:val="28"/>
        </w:rPr>
        <w:t>的升降</w:t>
      </w:r>
      <w:r w:rsidR="00C80A00">
        <w:rPr>
          <w:rFonts w:hint="eastAsia"/>
          <w:szCs w:val="28"/>
        </w:rPr>
        <w:t>，</w:t>
      </w:r>
      <w:r w:rsidR="007E7BEC">
        <w:rPr>
          <w:rFonts w:hint="eastAsia"/>
          <w:szCs w:val="28"/>
        </w:rPr>
        <w:t>伸缩导杆</w:t>
      </w:r>
      <w:r w:rsidR="007E7BEC">
        <w:rPr>
          <w:rFonts w:hint="eastAsia"/>
          <w:szCs w:val="28"/>
        </w:rPr>
        <w:t>14</w:t>
      </w:r>
      <w:r w:rsidR="007E7BEC">
        <w:rPr>
          <w:rFonts w:hint="eastAsia"/>
          <w:szCs w:val="28"/>
        </w:rPr>
        <w:t>相应伸缩，伸缩导杆</w:t>
      </w:r>
      <w:r w:rsidR="007E7BEC">
        <w:rPr>
          <w:rFonts w:hint="eastAsia"/>
          <w:szCs w:val="28"/>
        </w:rPr>
        <w:t>14</w:t>
      </w:r>
      <w:r w:rsidR="007E7BEC">
        <w:rPr>
          <w:rFonts w:hint="eastAsia"/>
          <w:szCs w:val="28"/>
        </w:rPr>
        <w:t>的倾角</w:t>
      </w:r>
      <w:r w:rsidR="00C80A00">
        <w:rPr>
          <w:rFonts w:hint="eastAsia"/>
          <w:szCs w:val="28"/>
        </w:rPr>
        <w:t>随之</w:t>
      </w:r>
      <w:r w:rsidR="007E7BEC">
        <w:rPr>
          <w:rFonts w:hint="eastAsia"/>
          <w:szCs w:val="28"/>
        </w:rPr>
        <w:t>相应改变。</w:t>
      </w:r>
      <w:r w:rsidR="009650B1">
        <w:rPr>
          <w:rFonts w:hint="eastAsia"/>
          <w:szCs w:val="28"/>
        </w:rPr>
        <w:t>实际应用中倾角变化显著于升降变化，更有利于采用高灵敏度</w:t>
      </w:r>
      <w:r w:rsidR="009650B1">
        <w:rPr>
          <w:szCs w:val="28"/>
        </w:rPr>
        <w:t>角度传感器获得采集精度并忽略环境干扰</w:t>
      </w:r>
      <w:r w:rsidR="009650B1">
        <w:rPr>
          <w:rFonts w:hint="eastAsia"/>
          <w:szCs w:val="28"/>
        </w:rPr>
        <w:t>。</w:t>
      </w:r>
    </w:p>
    <w:p w:rsidR="003E0207" w:rsidRDefault="00DF2EF0" w:rsidP="00770A50">
      <w:pPr>
        <w:pStyle w:val="a6"/>
        <w:rPr>
          <w:szCs w:val="28"/>
        </w:rPr>
      </w:pPr>
      <w:r>
        <w:rPr>
          <w:rFonts w:hint="eastAsia"/>
          <w:szCs w:val="28"/>
        </w:rPr>
        <w:t>本发明一实施例</w:t>
      </w:r>
      <w:r w:rsidR="00227171">
        <w:rPr>
          <w:rFonts w:hint="eastAsia"/>
        </w:rPr>
        <w:t>轨道阀阀门阀位定位监测装置</w:t>
      </w:r>
      <w:r>
        <w:rPr>
          <w:rFonts w:hint="eastAsia"/>
        </w:rPr>
        <w:t>的</w:t>
      </w:r>
      <w:r>
        <w:rPr>
          <w:szCs w:val="28"/>
        </w:rPr>
        <w:t>物理信号</w:t>
      </w:r>
      <w:r>
        <w:rPr>
          <w:rFonts w:hint="eastAsia"/>
          <w:szCs w:val="28"/>
        </w:rPr>
        <w:t>转接装置如图</w:t>
      </w:r>
      <w:r w:rsidR="009650B1">
        <w:rPr>
          <w:rFonts w:hint="eastAsia"/>
          <w:szCs w:val="28"/>
        </w:rPr>
        <w:t>3</w:t>
      </w:r>
      <w:r>
        <w:rPr>
          <w:rFonts w:hint="eastAsia"/>
          <w:szCs w:val="28"/>
        </w:rPr>
        <w:t>所示。在图</w:t>
      </w:r>
      <w:r w:rsidR="009650B1">
        <w:rPr>
          <w:rFonts w:hint="eastAsia"/>
          <w:szCs w:val="28"/>
        </w:rPr>
        <w:t>3</w:t>
      </w:r>
      <w:r>
        <w:rPr>
          <w:rFonts w:hint="eastAsia"/>
          <w:szCs w:val="28"/>
        </w:rPr>
        <w:t>中，</w:t>
      </w:r>
      <w:r>
        <w:rPr>
          <w:szCs w:val="28"/>
        </w:rPr>
        <w:t>物理信号</w:t>
      </w:r>
      <w:r>
        <w:rPr>
          <w:rFonts w:hint="eastAsia"/>
          <w:szCs w:val="28"/>
        </w:rPr>
        <w:t>转接装置包括支撑架</w:t>
      </w:r>
      <w:r>
        <w:rPr>
          <w:rFonts w:hint="eastAsia"/>
          <w:szCs w:val="28"/>
        </w:rPr>
        <w:t>11</w:t>
      </w:r>
      <w:r>
        <w:rPr>
          <w:rFonts w:hint="eastAsia"/>
          <w:szCs w:val="28"/>
        </w:rPr>
        <w:t>、第一铰接基座</w:t>
      </w:r>
      <w:r>
        <w:rPr>
          <w:rFonts w:hint="eastAsia"/>
          <w:szCs w:val="28"/>
        </w:rPr>
        <w:t>12</w:t>
      </w:r>
      <w:r>
        <w:rPr>
          <w:rFonts w:hint="eastAsia"/>
          <w:szCs w:val="28"/>
        </w:rPr>
        <w:t>、第二铰接基座</w:t>
      </w:r>
      <w:r>
        <w:rPr>
          <w:rFonts w:hint="eastAsia"/>
          <w:szCs w:val="28"/>
        </w:rPr>
        <w:t>13</w:t>
      </w:r>
      <w:r>
        <w:rPr>
          <w:rFonts w:hint="eastAsia"/>
          <w:szCs w:val="28"/>
        </w:rPr>
        <w:t>、延长导板</w:t>
      </w:r>
      <w:r>
        <w:rPr>
          <w:rFonts w:hint="eastAsia"/>
          <w:szCs w:val="28"/>
        </w:rPr>
        <w:t>15</w:t>
      </w:r>
      <w:r>
        <w:rPr>
          <w:rFonts w:hint="eastAsia"/>
          <w:szCs w:val="28"/>
        </w:rPr>
        <w:t>和放大导板</w:t>
      </w:r>
      <w:r>
        <w:rPr>
          <w:rFonts w:hint="eastAsia"/>
          <w:szCs w:val="28"/>
        </w:rPr>
        <w:t>16</w:t>
      </w:r>
      <w:r w:rsidR="00121309">
        <w:rPr>
          <w:rFonts w:hint="eastAsia"/>
          <w:szCs w:val="28"/>
        </w:rPr>
        <w:t>，</w:t>
      </w:r>
      <w:r w:rsidR="00450BF3">
        <w:rPr>
          <w:rFonts w:hint="eastAsia"/>
          <w:szCs w:val="28"/>
        </w:rPr>
        <w:t>支撑架</w:t>
      </w:r>
      <w:r w:rsidR="00450BF3">
        <w:rPr>
          <w:rFonts w:hint="eastAsia"/>
          <w:szCs w:val="28"/>
        </w:rPr>
        <w:t>11</w:t>
      </w:r>
      <w:r w:rsidR="00450BF3">
        <w:rPr>
          <w:rFonts w:hint="eastAsia"/>
          <w:szCs w:val="28"/>
        </w:rPr>
        <w:t>沿顶部基座</w:t>
      </w:r>
      <w:r w:rsidR="00450BF3">
        <w:rPr>
          <w:rFonts w:hint="eastAsia"/>
          <w:szCs w:val="28"/>
        </w:rPr>
        <w:t>02</w:t>
      </w:r>
      <w:r w:rsidR="00450BF3">
        <w:rPr>
          <w:rFonts w:hint="eastAsia"/>
          <w:szCs w:val="28"/>
        </w:rPr>
        <w:t>径向方向延伸，支撑架</w:t>
      </w:r>
      <w:r w:rsidR="00450BF3">
        <w:rPr>
          <w:rFonts w:hint="eastAsia"/>
          <w:szCs w:val="28"/>
        </w:rPr>
        <w:t>11</w:t>
      </w:r>
      <w:r w:rsidR="00450BF3">
        <w:rPr>
          <w:rFonts w:hint="eastAsia"/>
          <w:szCs w:val="28"/>
        </w:rPr>
        <w:t>一端固定在顶部基座</w:t>
      </w:r>
      <w:r w:rsidR="00450BF3">
        <w:rPr>
          <w:rFonts w:hint="eastAsia"/>
          <w:szCs w:val="28"/>
        </w:rPr>
        <w:t>02</w:t>
      </w:r>
      <w:r w:rsidR="00450BF3">
        <w:rPr>
          <w:rFonts w:hint="eastAsia"/>
          <w:szCs w:val="28"/>
        </w:rPr>
        <w:t>侧壁上，支撑架</w:t>
      </w:r>
      <w:r w:rsidR="00450BF3">
        <w:rPr>
          <w:rFonts w:hint="eastAsia"/>
          <w:szCs w:val="28"/>
        </w:rPr>
        <w:t>11</w:t>
      </w:r>
      <w:r w:rsidR="00450BF3">
        <w:rPr>
          <w:rFonts w:hint="eastAsia"/>
          <w:szCs w:val="28"/>
        </w:rPr>
        <w:t>另一端固定第一铰接基座</w:t>
      </w:r>
      <w:r w:rsidR="00450BF3">
        <w:rPr>
          <w:rFonts w:hint="eastAsia"/>
          <w:szCs w:val="28"/>
        </w:rPr>
        <w:t>12</w:t>
      </w:r>
      <w:r w:rsidR="00450BF3">
        <w:rPr>
          <w:rFonts w:hint="eastAsia"/>
          <w:szCs w:val="28"/>
        </w:rPr>
        <w:t>，</w:t>
      </w:r>
      <w:r w:rsidR="00450BF3" w:rsidRPr="00BA5133">
        <w:rPr>
          <w:rFonts w:hint="eastAsia"/>
          <w:szCs w:val="28"/>
        </w:rPr>
        <w:t>阀门开度指示杆</w:t>
      </w:r>
      <w:r w:rsidR="0060106D">
        <w:rPr>
          <w:rFonts w:hint="eastAsia"/>
          <w:szCs w:val="28"/>
        </w:rPr>
        <w:t>03</w:t>
      </w:r>
      <w:r w:rsidR="0060106D">
        <w:rPr>
          <w:rFonts w:hint="eastAsia"/>
          <w:szCs w:val="28"/>
        </w:rPr>
        <w:t>的</w:t>
      </w:r>
      <w:r w:rsidR="00450BF3">
        <w:rPr>
          <w:rFonts w:hint="eastAsia"/>
          <w:szCs w:val="28"/>
        </w:rPr>
        <w:t>顶部固定第二铰接基座</w:t>
      </w:r>
      <w:r w:rsidR="00450BF3">
        <w:rPr>
          <w:rFonts w:hint="eastAsia"/>
          <w:szCs w:val="28"/>
        </w:rPr>
        <w:t>13</w:t>
      </w:r>
      <w:r w:rsidR="00450BF3">
        <w:rPr>
          <w:rFonts w:hint="eastAsia"/>
          <w:szCs w:val="28"/>
        </w:rPr>
        <w:t>，</w:t>
      </w:r>
      <w:r w:rsidR="0060106D">
        <w:rPr>
          <w:rFonts w:hint="eastAsia"/>
          <w:szCs w:val="28"/>
        </w:rPr>
        <w:t>延长导板</w:t>
      </w:r>
      <w:r w:rsidR="0060106D">
        <w:rPr>
          <w:rFonts w:hint="eastAsia"/>
          <w:szCs w:val="28"/>
        </w:rPr>
        <w:t>15</w:t>
      </w:r>
      <w:r w:rsidR="0060106D">
        <w:rPr>
          <w:rFonts w:hint="eastAsia"/>
          <w:szCs w:val="28"/>
        </w:rPr>
        <w:t>和放大导板</w:t>
      </w:r>
      <w:r w:rsidR="0060106D">
        <w:rPr>
          <w:rFonts w:hint="eastAsia"/>
          <w:szCs w:val="28"/>
        </w:rPr>
        <w:t>16</w:t>
      </w:r>
      <w:r w:rsidR="0060106D">
        <w:rPr>
          <w:rFonts w:hint="eastAsia"/>
          <w:szCs w:val="28"/>
        </w:rPr>
        <w:t>位于同一平面且</w:t>
      </w:r>
      <w:r w:rsidR="00C80A00">
        <w:rPr>
          <w:rFonts w:hint="eastAsia"/>
          <w:szCs w:val="28"/>
        </w:rPr>
        <w:t>相互间</w:t>
      </w:r>
      <w:r w:rsidR="0060106D">
        <w:rPr>
          <w:rFonts w:hint="eastAsia"/>
          <w:szCs w:val="28"/>
        </w:rPr>
        <w:t>近端铰接，</w:t>
      </w:r>
      <w:r w:rsidR="009A03DE">
        <w:rPr>
          <w:rFonts w:hint="eastAsia"/>
          <w:szCs w:val="28"/>
        </w:rPr>
        <w:t>延长导板</w:t>
      </w:r>
      <w:r w:rsidR="009A03DE">
        <w:rPr>
          <w:rFonts w:hint="eastAsia"/>
          <w:szCs w:val="28"/>
        </w:rPr>
        <w:t>15</w:t>
      </w:r>
      <w:r w:rsidR="009A03DE">
        <w:rPr>
          <w:rFonts w:hint="eastAsia"/>
          <w:szCs w:val="28"/>
        </w:rPr>
        <w:t>的远端与第二铰接基座</w:t>
      </w:r>
      <w:r w:rsidR="009A03DE">
        <w:rPr>
          <w:rFonts w:hint="eastAsia"/>
          <w:szCs w:val="28"/>
        </w:rPr>
        <w:t>13</w:t>
      </w:r>
      <w:r w:rsidR="009A03DE">
        <w:rPr>
          <w:rFonts w:hint="eastAsia"/>
          <w:szCs w:val="28"/>
        </w:rPr>
        <w:t>铰接，</w:t>
      </w:r>
      <w:r w:rsidR="00B93433">
        <w:rPr>
          <w:rFonts w:hint="eastAsia"/>
          <w:szCs w:val="28"/>
        </w:rPr>
        <w:t>放大导板</w:t>
      </w:r>
      <w:r w:rsidR="00B93433">
        <w:rPr>
          <w:rFonts w:hint="eastAsia"/>
          <w:szCs w:val="28"/>
        </w:rPr>
        <w:t>16</w:t>
      </w:r>
      <w:r w:rsidR="00C80A00">
        <w:rPr>
          <w:rFonts w:hint="eastAsia"/>
          <w:szCs w:val="28"/>
        </w:rPr>
        <w:t>在</w:t>
      </w:r>
      <w:r w:rsidR="009A03DE">
        <w:rPr>
          <w:rFonts w:hint="eastAsia"/>
          <w:szCs w:val="28"/>
        </w:rPr>
        <w:t>靠近近端</w:t>
      </w:r>
      <w:r w:rsidR="00B93433">
        <w:rPr>
          <w:rFonts w:hint="eastAsia"/>
          <w:szCs w:val="28"/>
        </w:rPr>
        <w:t>的位置与第一铰接基座</w:t>
      </w:r>
      <w:r w:rsidR="00B93433">
        <w:rPr>
          <w:rFonts w:hint="eastAsia"/>
          <w:szCs w:val="28"/>
        </w:rPr>
        <w:t>12</w:t>
      </w:r>
      <w:r w:rsidR="00B93433">
        <w:rPr>
          <w:rFonts w:hint="eastAsia"/>
          <w:szCs w:val="28"/>
        </w:rPr>
        <w:t>铰接。</w:t>
      </w:r>
    </w:p>
    <w:p w:rsidR="00DF2EF0" w:rsidRDefault="00883E14" w:rsidP="00770A50">
      <w:pPr>
        <w:pStyle w:val="a6"/>
      </w:pPr>
      <w:r>
        <w:rPr>
          <w:rFonts w:hint="eastAsia"/>
          <w:szCs w:val="28"/>
        </w:rPr>
        <w:t>靠近延长导板</w:t>
      </w:r>
      <w:r>
        <w:rPr>
          <w:rFonts w:hint="eastAsia"/>
          <w:szCs w:val="28"/>
        </w:rPr>
        <w:t>15</w:t>
      </w:r>
      <w:r>
        <w:rPr>
          <w:rFonts w:hint="eastAsia"/>
          <w:szCs w:val="28"/>
        </w:rPr>
        <w:t>的远端设置第一</w:t>
      </w:r>
      <w:r>
        <w:rPr>
          <w:szCs w:val="28"/>
        </w:rPr>
        <w:t>角度传感器</w:t>
      </w:r>
      <w:r>
        <w:rPr>
          <w:rFonts w:hint="eastAsia"/>
          <w:szCs w:val="28"/>
        </w:rPr>
        <w:t>21</w:t>
      </w:r>
      <w:r>
        <w:rPr>
          <w:rFonts w:hint="eastAsia"/>
          <w:szCs w:val="28"/>
        </w:rPr>
        <w:t>，靠近放大导板</w:t>
      </w:r>
      <w:r>
        <w:rPr>
          <w:rFonts w:hint="eastAsia"/>
          <w:szCs w:val="28"/>
        </w:rPr>
        <w:t>16</w:t>
      </w:r>
      <w:r>
        <w:rPr>
          <w:rFonts w:hint="eastAsia"/>
          <w:szCs w:val="28"/>
        </w:rPr>
        <w:t>的远端设置第二</w:t>
      </w:r>
      <w:r>
        <w:rPr>
          <w:szCs w:val="28"/>
        </w:rPr>
        <w:t>角度传感器</w:t>
      </w:r>
      <w:r>
        <w:rPr>
          <w:rFonts w:hint="eastAsia"/>
          <w:szCs w:val="28"/>
        </w:rPr>
        <w:t>22</w:t>
      </w:r>
      <w:r>
        <w:rPr>
          <w:rFonts w:hint="eastAsia"/>
          <w:szCs w:val="28"/>
        </w:rPr>
        <w:t>，在</w:t>
      </w:r>
      <w:ins w:id="59" w:author="zhuxl" w:date="2019-01-09T11:05:00Z">
        <w:r w:rsidR="003D0658">
          <w:rPr>
            <w:rFonts w:hint="eastAsia"/>
            <w:szCs w:val="28"/>
          </w:rPr>
          <w:t>延长导板</w:t>
        </w:r>
        <w:r w:rsidR="003D0658">
          <w:rPr>
            <w:rFonts w:hint="eastAsia"/>
            <w:szCs w:val="28"/>
          </w:rPr>
          <w:t>15</w:t>
        </w:r>
        <w:r w:rsidR="003D0658">
          <w:rPr>
            <w:rFonts w:hint="eastAsia"/>
            <w:szCs w:val="28"/>
          </w:rPr>
          <w:t>上沿延伸方向</w:t>
        </w:r>
      </w:ins>
      <w:del w:id="60" w:author="zhuxl" w:date="2019-01-09T11:05:00Z">
        <w:r w:rsidRPr="00BA5133" w:rsidDel="003D0658">
          <w:rPr>
            <w:rFonts w:hint="eastAsia"/>
            <w:szCs w:val="28"/>
          </w:rPr>
          <w:delText>控制手轮</w:delText>
        </w:r>
        <w:r w:rsidDel="003D0658">
          <w:rPr>
            <w:rFonts w:hint="eastAsia"/>
            <w:szCs w:val="28"/>
          </w:rPr>
          <w:delText>上沿径向</w:delText>
        </w:r>
      </w:del>
      <w:r w:rsidR="00A04AAA">
        <w:rPr>
          <w:rFonts w:hint="eastAsia"/>
          <w:szCs w:val="28"/>
        </w:rPr>
        <w:t>间隔</w:t>
      </w:r>
      <w:r>
        <w:rPr>
          <w:rFonts w:hint="eastAsia"/>
          <w:szCs w:val="28"/>
        </w:rPr>
        <w:t>设置第一加速度传感器</w:t>
      </w:r>
      <w:r>
        <w:rPr>
          <w:rFonts w:hint="eastAsia"/>
          <w:szCs w:val="28"/>
        </w:rPr>
        <w:t>31</w:t>
      </w:r>
      <w:r>
        <w:rPr>
          <w:rFonts w:hint="eastAsia"/>
          <w:szCs w:val="28"/>
        </w:rPr>
        <w:t>和第二加速度传感器</w:t>
      </w:r>
      <w:r>
        <w:rPr>
          <w:rFonts w:hint="eastAsia"/>
          <w:szCs w:val="28"/>
        </w:rPr>
        <w:t>32</w:t>
      </w:r>
      <w:r>
        <w:rPr>
          <w:rFonts w:hint="eastAsia"/>
          <w:szCs w:val="28"/>
        </w:rPr>
        <w:t>。</w:t>
      </w:r>
    </w:p>
    <w:p w:rsidR="00CB2F92" w:rsidRDefault="009650B1" w:rsidP="009650B1">
      <w:pPr>
        <w:pStyle w:val="a6"/>
        <w:rPr>
          <w:szCs w:val="28"/>
        </w:rPr>
      </w:pPr>
      <w:r>
        <w:rPr>
          <w:rFonts w:hint="eastAsia"/>
          <w:szCs w:val="28"/>
        </w:rPr>
        <w:t>具体的，放大导板</w:t>
      </w:r>
      <w:r>
        <w:rPr>
          <w:rFonts w:hint="eastAsia"/>
          <w:szCs w:val="28"/>
        </w:rPr>
        <w:t>16</w:t>
      </w:r>
      <w:r>
        <w:rPr>
          <w:rFonts w:hint="eastAsia"/>
          <w:szCs w:val="28"/>
        </w:rPr>
        <w:t>与第一铰接基座</w:t>
      </w:r>
      <w:r>
        <w:rPr>
          <w:rFonts w:hint="eastAsia"/>
          <w:szCs w:val="28"/>
        </w:rPr>
        <w:t>12</w:t>
      </w:r>
      <w:r>
        <w:rPr>
          <w:rFonts w:hint="eastAsia"/>
          <w:szCs w:val="28"/>
        </w:rPr>
        <w:t>的铰接点至</w:t>
      </w:r>
      <w:r w:rsidR="00A04AAA">
        <w:rPr>
          <w:rFonts w:hint="eastAsia"/>
          <w:szCs w:val="28"/>
        </w:rPr>
        <w:t>放大导板</w:t>
      </w:r>
      <w:r w:rsidR="00A04AAA">
        <w:rPr>
          <w:rFonts w:hint="eastAsia"/>
          <w:szCs w:val="28"/>
        </w:rPr>
        <w:t>16</w:t>
      </w:r>
      <w:r>
        <w:rPr>
          <w:rFonts w:hint="eastAsia"/>
          <w:szCs w:val="28"/>
        </w:rPr>
        <w:t>近端的距离满足（大于）</w:t>
      </w:r>
      <w:r w:rsidRPr="00BA5133">
        <w:rPr>
          <w:rFonts w:hint="eastAsia"/>
          <w:szCs w:val="28"/>
        </w:rPr>
        <w:t>阀门开度指示杆</w:t>
      </w:r>
      <w:r>
        <w:rPr>
          <w:rFonts w:hint="eastAsia"/>
          <w:szCs w:val="28"/>
        </w:rPr>
        <w:t>03</w:t>
      </w:r>
      <w:r>
        <w:rPr>
          <w:rFonts w:hint="eastAsia"/>
          <w:szCs w:val="28"/>
        </w:rPr>
        <w:t>的升降尺度。延长导板</w:t>
      </w:r>
      <w:r>
        <w:rPr>
          <w:rFonts w:hint="eastAsia"/>
          <w:szCs w:val="28"/>
        </w:rPr>
        <w:t>15</w:t>
      </w:r>
      <w:r>
        <w:rPr>
          <w:rFonts w:hint="eastAsia"/>
          <w:szCs w:val="28"/>
        </w:rPr>
        <w:t>与放大导板</w:t>
      </w:r>
      <w:r>
        <w:rPr>
          <w:rFonts w:hint="eastAsia"/>
          <w:szCs w:val="28"/>
        </w:rPr>
        <w:t>16</w:t>
      </w:r>
      <w:r>
        <w:rPr>
          <w:rFonts w:hint="eastAsia"/>
          <w:szCs w:val="28"/>
        </w:rPr>
        <w:t>形成的铰接转动的轴向、延长导板</w:t>
      </w:r>
      <w:r>
        <w:rPr>
          <w:rFonts w:hint="eastAsia"/>
          <w:szCs w:val="28"/>
        </w:rPr>
        <w:t>15</w:t>
      </w:r>
      <w:r>
        <w:rPr>
          <w:rFonts w:hint="eastAsia"/>
          <w:szCs w:val="28"/>
        </w:rPr>
        <w:t>与第二铰接基座</w:t>
      </w:r>
      <w:r>
        <w:rPr>
          <w:rFonts w:hint="eastAsia"/>
          <w:szCs w:val="28"/>
        </w:rPr>
        <w:t>13</w:t>
      </w:r>
      <w:r>
        <w:rPr>
          <w:rFonts w:hint="eastAsia"/>
          <w:szCs w:val="28"/>
        </w:rPr>
        <w:t>形成的铰接转动的轴向和放大导板</w:t>
      </w:r>
      <w:r>
        <w:rPr>
          <w:rFonts w:hint="eastAsia"/>
          <w:szCs w:val="28"/>
        </w:rPr>
        <w:t>16</w:t>
      </w:r>
      <w:r>
        <w:rPr>
          <w:rFonts w:hint="eastAsia"/>
          <w:szCs w:val="28"/>
        </w:rPr>
        <w:t>与第一铰接基座</w:t>
      </w:r>
      <w:r>
        <w:rPr>
          <w:rFonts w:hint="eastAsia"/>
          <w:szCs w:val="28"/>
        </w:rPr>
        <w:t>12</w:t>
      </w:r>
      <w:r>
        <w:rPr>
          <w:rFonts w:hint="eastAsia"/>
          <w:szCs w:val="28"/>
        </w:rPr>
        <w:t>形成的铰接转动的轴向平行</w:t>
      </w:r>
      <w:r w:rsidR="00A04AAA">
        <w:rPr>
          <w:rFonts w:hint="eastAsia"/>
          <w:szCs w:val="28"/>
        </w:rPr>
        <w:t>，延长导板</w:t>
      </w:r>
      <w:r w:rsidR="00A04AAA">
        <w:rPr>
          <w:rFonts w:hint="eastAsia"/>
          <w:szCs w:val="28"/>
        </w:rPr>
        <w:t>15</w:t>
      </w:r>
      <w:r w:rsidR="00A04AAA">
        <w:rPr>
          <w:rFonts w:hint="eastAsia"/>
          <w:szCs w:val="28"/>
        </w:rPr>
        <w:t>与放大导板</w:t>
      </w:r>
      <w:r w:rsidR="00A04AAA">
        <w:rPr>
          <w:rFonts w:hint="eastAsia"/>
          <w:szCs w:val="28"/>
        </w:rPr>
        <w:t>16</w:t>
      </w:r>
      <w:r w:rsidR="00A04AAA">
        <w:rPr>
          <w:rFonts w:hint="eastAsia"/>
          <w:szCs w:val="28"/>
        </w:rPr>
        <w:t>所述平面与铰接转动的轴向垂直</w:t>
      </w:r>
      <w:r>
        <w:rPr>
          <w:rFonts w:hint="eastAsia"/>
          <w:szCs w:val="28"/>
        </w:rPr>
        <w:t>。随着</w:t>
      </w:r>
      <w:r w:rsidRPr="00BA5133">
        <w:rPr>
          <w:rFonts w:hint="eastAsia"/>
          <w:szCs w:val="28"/>
        </w:rPr>
        <w:t>阀门开度指示杆</w:t>
      </w:r>
      <w:r>
        <w:rPr>
          <w:rFonts w:hint="eastAsia"/>
          <w:szCs w:val="28"/>
        </w:rPr>
        <w:t>的升降延长导板</w:t>
      </w:r>
      <w:r>
        <w:rPr>
          <w:rFonts w:hint="eastAsia"/>
          <w:szCs w:val="28"/>
        </w:rPr>
        <w:t>15</w:t>
      </w:r>
      <w:r>
        <w:rPr>
          <w:rFonts w:hint="eastAsia"/>
          <w:szCs w:val="28"/>
        </w:rPr>
        <w:t>带动放大导板</w:t>
      </w:r>
      <w:r>
        <w:rPr>
          <w:rFonts w:hint="eastAsia"/>
          <w:szCs w:val="28"/>
        </w:rPr>
        <w:t>16</w:t>
      </w:r>
      <w:r>
        <w:rPr>
          <w:rFonts w:hint="eastAsia"/>
          <w:szCs w:val="28"/>
        </w:rPr>
        <w:t>做相应转动，升降延长导板</w:t>
      </w:r>
      <w:r>
        <w:rPr>
          <w:rFonts w:hint="eastAsia"/>
          <w:szCs w:val="28"/>
        </w:rPr>
        <w:t>15</w:t>
      </w:r>
      <w:r>
        <w:rPr>
          <w:rFonts w:hint="eastAsia"/>
          <w:szCs w:val="28"/>
        </w:rPr>
        <w:t>和放大导板</w:t>
      </w:r>
      <w:r>
        <w:rPr>
          <w:rFonts w:hint="eastAsia"/>
          <w:szCs w:val="28"/>
        </w:rPr>
        <w:t>16</w:t>
      </w:r>
      <w:r>
        <w:rPr>
          <w:rFonts w:hint="eastAsia"/>
          <w:szCs w:val="28"/>
        </w:rPr>
        <w:t>的倾角相应改变。实际应用中倾角变化显著于升降变化，放大导板</w:t>
      </w:r>
      <w:r>
        <w:rPr>
          <w:rFonts w:hint="eastAsia"/>
          <w:szCs w:val="28"/>
        </w:rPr>
        <w:t>16</w:t>
      </w:r>
      <w:r>
        <w:rPr>
          <w:rFonts w:hint="eastAsia"/>
          <w:szCs w:val="28"/>
        </w:rPr>
        <w:t>的倾角变化成倍于延长导板</w:t>
      </w:r>
      <w:r>
        <w:rPr>
          <w:rFonts w:hint="eastAsia"/>
          <w:szCs w:val="28"/>
        </w:rPr>
        <w:t>15</w:t>
      </w:r>
      <w:r>
        <w:rPr>
          <w:rFonts w:hint="eastAsia"/>
          <w:szCs w:val="28"/>
        </w:rPr>
        <w:t>的倾角变化，更有利于采用高灵敏度</w:t>
      </w:r>
      <w:r>
        <w:rPr>
          <w:szCs w:val="28"/>
        </w:rPr>
        <w:t>角度传感器获得采集精度并忽略环境干扰</w:t>
      </w:r>
      <w:r>
        <w:rPr>
          <w:rFonts w:hint="eastAsia"/>
          <w:szCs w:val="28"/>
        </w:rPr>
        <w:t>。</w:t>
      </w:r>
    </w:p>
    <w:p w:rsidR="006E2D05" w:rsidRDefault="00665BF3" w:rsidP="009650B1">
      <w:pPr>
        <w:pStyle w:val="a6"/>
        <w:rPr>
          <w:szCs w:val="28"/>
        </w:rPr>
      </w:pPr>
      <w:r>
        <w:rPr>
          <w:rFonts w:hint="eastAsia"/>
          <w:szCs w:val="28"/>
        </w:rPr>
        <w:t>本发明一实施例的利用</w:t>
      </w:r>
      <w:r w:rsidR="00227171">
        <w:rPr>
          <w:rFonts w:hint="eastAsia"/>
        </w:rPr>
        <w:t>轨道阀阀门阀位定位监测装置</w:t>
      </w:r>
      <w:r>
        <w:rPr>
          <w:rFonts w:hint="eastAsia"/>
          <w:szCs w:val="28"/>
        </w:rPr>
        <w:t>形成的</w:t>
      </w:r>
      <w:r w:rsidR="00227171">
        <w:rPr>
          <w:rFonts w:hint="eastAsia"/>
          <w:szCs w:val="28"/>
        </w:rPr>
        <w:t>监测方法</w:t>
      </w:r>
      <w:r>
        <w:rPr>
          <w:rFonts w:hint="eastAsia"/>
          <w:szCs w:val="28"/>
        </w:rPr>
        <w:t>包括：</w:t>
      </w:r>
    </w:p>
    <w:p w:rsidR="00665BF3" w:rsidRDefault="00665BF3" w:rsidP="009650B1">
      <w:pPr>
        <w:pStyle w:val="a6"/>
      </w:pPr>
      <w:r>
        <w:rPr>
          <w:rFonts w:hint="eastAsia"/>
          <w:szCs w:val="28"/>
        </w:rPr>
        <w:lastRenderedPageBreak/>
        <w:t>步骤</w:t>
      </w:r>
      <w:r>
        <w:rPr>
          <w:rFonts w:hint="eastAsia"/>
          <w:szCs w:val="28"/>
        </w:rPr>
        <w:t>100</w:t>
      </w:r>
      <w:r>
        <w:rPr>
          <w:rFonts w:hint="eastAsia"/>
          <w:szCs w:val="28"/>
        </w:rPr>
        <w:t>：加电初始化</w:t>
      </w:r>
      <w:r w:rsidR="00227171">
        <w:rPr>
          <w:rFonts w:hint="eastAsia"/>
        </w:rPr>
        <w:t>轨道阀阀门阀位定位监测装置</w:t>
      </w:r>
      <w:r>
        <w:rPr>
          <w:rFonts w:hint="eastAsia"/>
        </w:rPr>
        <w:t>，处理器进入休眠模式</w:t>
      </w:r>
      <w:r w:rsidR="001E0EC1">
        <w:rPr>
          <w:rFonts w:hint="eastAsia"/>
        </w:rPr>
        <w:t>并等待</w:t>
      </w:r>
      <w:r w:rsidR="00F3429B">
        <w:rPr>
          <w:rFonts w:hint="eastAsia"/>
          <w:szCs w:val="28"/>
        </w:rPr>
        <w:t>加速度传感器</w:t>
      </w:r>
      <w:r w:rsidR="001E0EC1">
        <w:rPr>
          <w:rFonts w:hint="eastAsia"/>
          <w:szCs w:val="28"/>
        </w:rPr>
        <w:t>输入的触发信号</w:t>
      </w:r>
      <w:r>
        <w:rPr>
          <w:rFonts w:hint="eastAsia"/>
        </w:rPr>
        <w:t>。</w:t>
      </w:r>
    </w:p>
    <w:p w:rsidR="001E0EC1" w:rsidRDefault="00665BF3" w:rsidP="009650B1">
      <w:pPr>
        <w:pStyle w:val="a6"/>
        <w:rPr>
          <w:szCs w:val="28"/>
        </w:rPr>
      </w:pPr>
      <w:r>
        <w:rPr>
          <w:rFonts w:hint="eastAsia"/>
        </w:rPr>
        <w:t>步骤</w:t>
      </w:r>
      <w:r>
        <w:rPr>
          <w:rFonts w:hint="eastAsia"/>
        </w:rPr>
        <w:t>200</w:t>
      </w:r>
      <w:r>
        <w:rPr>
          <w:rFonts w:hint="eastAsia"/>
        </w:rPr>
        <w:t>：</w:t>
      </w:r>
      <w:r w:rsidR="00C540D1">
        <w:rPr>
          <w:rFonts w:hint="eastAsia"/>
        </w:rPr>
        <w:t>处理器</w:t>
      </w:r>
      <w:r w:rsidR="001E0EC1">
        <w:rPr>
          <w:rFonts w:hint="eastAsia"/>
        </w:rPr>
        <w:t>根据</w:t>
      </w:r>
      <w:r w:rsidR="001E0EC1">
        <w:rPr>
          <w:rFonts w:hint="eastAsia"/>
          <w:szCs w:val="28"/>
        </w:rPr>
        <w:t>触发信号</w:t>
      </w:r>
      <w:r w:rsidR="001F2AC9">
        <w:rPr>
          <w:rFonts w:hint="eastAsia"/>
        </w:rPr>
        <w:t>切换至</w:t>
      </w:r>
      <w:r w:rsidR="001E0EC1">
        <w:rPr>
          <w:rFonts w:hint="eastAsia"/>
        </w:rPr>
        <w:t>工作模式，</w:t>
      </w:r>
      <w:r w:rsidR="00F3429B">
        <w:rPr>
          <w:rFonts w:hint="eastAsia"/>
        </w:rPr>
        <w:t>接收</w:t>
      </w:r>
      <w:r w:rsidR="00F3429B">
        <w:rPr>
          <w:szCs w:val="28"/>
        </w:rPr>
        <w:t>角度传感器输入的</w:t>
      </w:r>
      <w:r w:rsidR="001F2AC9">
        <w:rPr>
          <w:szCs w:val="28"/>
        </w:rPr>
        <w:t>实时</w:t>
      </w:r>
      <w:r w:rsidR="00D504C6">
        <w:rPr>
          <w:szCs w:val="28"/>
        </w:rPr>
        <w:t>角度信号</w:t>
      </w:r>
      <w:r w:rsidR="00F3429B">
        <w:rPr>
          <w:rFonts w:hint="eastAsia"/>
          <w:szCs w:val="28"/>
        </w:rPr>
        <w:t>。</w:t>
      </w:r>
    </w:p>
    <w:p w:rsidR="00F3429B" w:rsidRDefault="00F3429B" w:rsidP="009650B1">
      <w:pPr>
        <w:pStyle w:val="a6"/>
        <w:rPr>
          <w:szCs w:val="28"/>
        </w:rPr>
      </w:pPr>
      <w:r>
        <w:rPr>
          <w:rFonts w:hint="eastAsia"/>
          <w:szCs w:val="28"/>
        </w:rPr>
        <w:t>步骤</w:t>
      </w:r>
      <w:r>
        <w:rPr>
          <w:rFonts w:hint="eastAsia"/>
          <w:szCs w:val="28"/>
        </w:rPr>
        <w:t>300</w:t>
      </w:r>
      <w:r>
        <w:rPr>
          <w:rFonts w:hint="eastAsia"/>
          <w:szCs w:val="28"/>
        </w:rPr>
        <w:t>：处理器</w:t>
      </w:r>
      <w:r w:rsidR="00827328">
        <w:rPr>
          <w:rFonts w:hint="eastAsia"/>
          <w:szCs w:val="28"/>
        </w:rPr>
        <w:t>根据预置控制策略处理</w:t>
      </w:r>
      <w:r w:rsidR="001F2AC9">
        <w:rPr>
          <w:rFonts w:hint="eastAsia"/>
          <w:szCs w:val="28"/>
        </w:rPr>
        <w:t>实时</w:t>
      </w:r>
      <w:r w:rsidR="00D504C6">
        <w:rPr>
          <w:szCs w:val="28"/>
        </w:rPr>
        <w:t>角度信号</w:t>
      </w:r>
      <w:r w:rsidR="00827328">
        <w:rPr>
          <w:szCs w:val="28"/>
        </w:rPr>
        <w:t>形成</w:t>
      </w:r>
      <w:r w:rsidR="00827328" w:rsidRPr="00BA5133">
        <w:rPr>
          <w:rFonts w:hint="eastAsia"/>
          <w:szCs w:val="28"/>
        </w:rPr>
        <w:t>阀门</w:t>
      </w:r>
      <w:r w:rsidR="00827328">
        <w:rPr>
          <w:rFonts w:hint="eastAsia"/>
          <w:szCs w:val="28"/>
        </w:rPr>
        <w:t>开度数据。</w:t>
      </w:r>
    </w:p>
    <w:p w:rsidR="00827328" w:rsidRDefault="00827328" w:rsidP="009650B1">
      <w:pPr>
        <w:pStyle w:val="a6"/>
        <w:rPr>
          <w:szCs w:val="28"/>
        </w:rPr>
      </w:pPr>
      <w:r>
        <w:rPr>
          <w:rFonts w:hint="eastAsia"/>
          <w:szCs w:val="28"/>
        </w:rPr>
        <w:t>步骤</w:t>
      </w:r>
      <w:r>
        <w:rPr>
          <w:rFonts w:hint="eastAsia"/>
          <w:szCs w:val="28"/>
        </w:rPr>
        <w:t>400</w:t>
      </w:r>
      <w:r>
        <w:rPr>
          <w:rFonts w:hint="eastAsia"/>
          <w:szCs w:val="28"/>
        </w:rPr>
        <w:t>：</w:t>
      </w:r>
      <w:r w:rsidR="00C540D1">
        <w:rPr>
          <w:rFonts w:hint="eastAsia"/>
          <w:szCs w:val="28"/>
        </w:rPr>
        <w:t>处理器控制远程通信装置建立传输链路上传</w:t>
      </w:r>
      <w:r w:rsidR="00C540D1" w:rsidRPr="00BA5133">
        <w:rPr>
          <w:rFonts w:hint="eastAsia"/>
          <w:szCs w:val="28"/>
        </w:rPr>
        <w:t>阀门</w:t>
      </w:r>
      <w:r w:rsidR="00C540D1">
        <w:rPr>
          <w:rFonts w:hint="eastAsia"/>
          <w:szCs w:val="28"/>
        </w:rPr>
        <w:t>开度数据。</w:t>
      </w:r>
    </w:p>
    <w:p w:rsidR="001F2AC9" w:rsidRDefault="00C540D1" w:rsidP="009650B1">
      <w:pPr>
        <w:pStyle w:val="a6"/>
      </w:pPr>
      <w:r>
        <w:rPr>
          <w:rFonts w:hint="eastAsia"/>
          <w:szCs w:val="28"/>
        </w:rPr>
        <w:t>步骤</w:t>
      </w:r>
      <w:r>
        <w:rPr>
          <w:rFonts w:hint="eastAsia"/>
          <w:szCs w:val="28"/>
        </w:rPr>
        <w:t>500</w:t>
      </w:r>
      <w:r>
        <w:rPr>
          <w:rFonts w:hint="eastAsia"/>
          <w:szCs w:val="28"/>
        </w:rPr>
        <w:t>：处理器根据预置控制策略判断</w:t>
      </w:r>
      <w:r>
        <w:rPr>
          <w:rFonts w:hint="eastAsia"/>
        </w:rPr>
        <w:t>控制手轮</w:t>
      </w:r>
      <w:ins w:id="61" w:author="zhuxl" w:date="2019-01-09T12:29:00Z">
        <w:r w:rsidR="007026D9">
          <w:rPr>
            <w:rFonts w:hint="eastAsia"/>
          </w:rPr>
          <w:t>导致的</w:t>
        </w:r>
      </w:ins>
      <w:r w:rsidR="001F2AC9">
        <w:rPr>
          <w:rFonts w:hint="eastAsia"/>
        </w:rPr>
        <w:t>加速特征，择机切换至休眠模式。</w:t>
      </w:r>
    </w:p>
    <w:p w:rsidR="001F2AC9" w:rsidRDefault="001F2AC9" w:rsidP="009650B1">
      <w:pPr>
        <w:pStyle w:val="a6"/>
      </w:pPr>
      <w:r>
        <w:rPr>
          <w:rFonts w:hint="eastAsia"/>
          <w:szCs w:val="28"/>
        </w:rPr>
        <w:t>本发明实施例的</w:t>
      </w:r>
      <w:r w:rsidR="00227171">
        <w:rPr>
          <w:rFonts w:hint="eastAsia"/>
          <w:szCs w:val="28"/>
        </w:rPr>
        <w:t>监测方法</w:t>
      </w:r>
      <w:r>
        <w:rPr>
          <w:rFonts w:hint="eastAsia"/>
        </w:rPr>
        <w:t>将数据采集过程与必然关联</w:t>
      </w:r>
      <w:r w:rsidRPr="00652079">
        <w:rPr>
          <w:rFonts w:hint="eastAsia"/>
        </w:rPr>
        <w:t>轨道阀阀位</w:t>
      </w:r>
      <w:r>
        <w:rPr>
          <w:rFonts w:hint="eastAsia"/>
        </w:rPr>
        <w:t>的控制手轮操作相结合，</w:t>
      </w:r>
      <w:r>
        <w:rPr>
          <w:rFonts w:hint="eastAsia"/>
          <w:szCs w:val="28"/>
        </w:rPr>
        <w:t>利用</w:t>
      </w:r>
      <w:r>
        <w:rPr>
          <w:rFonts w:hint="eastAsia"/>
        </w:rPr>
        <w:t>控制手轮</w:t>
      </w:r>
      <w:ins w:id="62" w:author="zhuxl" w:date="2019-01-09T12:29:00Z">
        <w:r w:rsidR="007026D9">
          <w:rPr>
            <w:rFonts w:hint="eastAsia"/>
          </w:rPr>
          <w:t>导致</w:t>
        </w:r>
      </w:ins>
      <w:r>
        <w:rPr>
          <w:rFonts w:hint="eastAsia"/>
        </w:rPr>
        <w:t>的加速信号完成装置休眠模式和工作模式的切换，有效</w:t>
      </w:r>
      <w:r w:rsidR="00077C1B">
        <w:rPr>
          <w:rFonts w:hint="eastAsia"/>
        </w:rPr>
        <w:t>降低</w:t>
      </w:r>
      <w:r>
        <w:rPr>
          <w:rFonts w:hint="eastAsia"/>
        </w:rPr>
        <w:t>了户外环境中对装置电池</w:t>
      </w:r>
      <w:r w:rsidR="000F0C5B">
        <w:rPr>
          <w:rFonts w:hint="eastAsia"/>
        </w:rPr>
        <w:t>、</w:t>
      </w:r>
      <w:r>
        <w:rPr>
          <w:rFonts w:hint="eastAsia"/>
        </w:rPr>
        <w:t>电量的</w:t>
      </w:r>
      <w:r w:rsidR="000F0C5B">
        <w:rPr>
          <w:rFonts w:hint="eastAsia"/>
        </w:rPr>
        <w:t>消耗</w:t>
      </w:r>
      <w:r w:rsidR="00077C1B">
        <w:rPr>
          <w:rFonts w:hint="eastAsia"/>
        </w:rPr>
        <w:t>，延长了装置整体上的无故障运行时间</w:t>
      </w:r>
      <w:r>
        <w:rPr>
          <w:rFonts w:hint="eastAsia"/>
        </w:rPr>
        <w:t>。</w:t>
      </w:r>
      <w:r w:rsidR="0029550F">
        <w:rPr>
          <w:rFonts w:hint="eastAsia"/>
        </w:rPr>
        <w:t>通过控制手轮</w:t>
      </w:r>
      <w:ins w:id="63" w:author="zhuxl" w:date="2019-01-09T12:30:00Z">
        <w:r w:rsidR="007026D9">
          <w:rPr>
            <w:rFonts w:hint="eastAsia"/>
          </w:rPr>
          <w:t>导致</w:t>
        </w:r>
      </w:ins>
      <w:r w:rsidR="0029550F">
        <w:rPr>
          <w:rFonts w:hint="eastAsia"/>
        </w:rPr>
        <w:t>的加速信号还可以形成额外物理操作</w:t>
      </w:r>
      <w:r w:rsidR="000F0C5B">
        <w:rPr>
          <w:rFonts w:hint="eastAsia"/>
        </w:rPr>
        <w:t>信号</w:t>
      </w:r>
      <w:r w:rsidR="0029550F">
        <w:rPr>
          <w:rFonts w:hint="eastAsia"/>
        </w:rPr>
        <w:t>对</w:t>
      </w:r>
      <w:r w:rsidR="0029550F" w:rsidRPr="00BA5133">
        <w:rPr>
          <w:rFonts w:hint="eastAsia"/>
          <w:szCs w:val="28"/>
        </w:rPr>
        <w:t>阀门</w:t>
      </w:r>
      <w:r w:rsidR="0029550F">
        <w:rPr>
          <w:rFonts w:hint="eastAsia"/>
          <w:szCs w:val="28"/>
        </w:rPr>
        <w:t>开度的</w:t>
      </w:r>
      <w:r w:rsidR="0029550F">
        <w:rPr>
          <w:rFonts w:hint="eastAsia"/>
        </w:rPr>
        <w:t>有效辅助判断，对</w:t>
      </w:r>
      <w:r w:rsidR="0029550F" w:rsidRPr="00652079">
        <w:rPr>
          <w:rFonts w:hint="eastAsia"/>
        </w:rPr>
        <w:t>轨道阀</w:t>
      </w:r>
      <w:r w:rsidR="0029550F">
        <w:rPr>
          <w:rFonts w:hint="eastAsia"/>
        </w:rPr>
        <w:t>整体运行操作状态形成较完善的</w:t>
      </w:r>
      <w:r w:rsidR="00121768">
        <w:rPr>
          <w:rFonts w:hint="eastAsia"/>
        </w:rPr>
        <w:t>反馈</w:t>
      </w:r>
      <w:r w:rsidR="0029550F">
        <w:rPr>
          <w:rFonts w:hint="eastAsia"/>
        </w:rPr>
        <w:t>检测。</w:t>
      </w:r>
    </w:p>
    <w:p w:rsidR="00C540D1" w:rsidRDefault="0029550F" w:rsidP="009650B1">
      <w:pPr>
        <w:pStyle w:val="a6"/>
      </w:pPr>
      <w:r>
        <w:rPr>
          <w:rFonts w:hint="eastAsia"/>
        </w:rPr>
        <w:t>在本发明一实施例中，</w:t>
      </w:r>
      <w:r w:rsidR="00315D26">
        <w:rPr>
          <w:rFonts w:hint="eastAsia"/>
        </w:rPr>
        <w:t>步骤</w:t>
      </w:r>
      <w:r w:rsidR="00E94EE3">
        <w:rPr>
          <w:rFonts w:hint="eastAsia"/>
        </w:rPr>
        <w:t>500</w:t>
      </w:r>
      <w:r w:rsidR="00E94EE3">
        <w:rPr>
          <w:rFonts w:hint="eastAsia"/>
        </w:rPr>
        <w:t>中</w:t>
      </w:r>
      <w:r w:rsidR="00E94EE3">
        <w:rPr>
          <w:rFonts w:hint="eastAsia"/>
          <w:szCs w:val="28"/>
        </w:rPr>
        <w:t>处理器根据预置控制策略判断</w:t>
      </w:r>
      <w:r w:rsidR="00E94EE3">
        <w:rPr>
          <w:rFonts w:hint="eastAsia"/>
        </w:rPr>
        <w:t>控制手轮</w:t>
      </w:r>
      <w:ins w:id="64" w:author="zhuxl" w:date="2019-01-09T12:30:00Z">
        <w:r w:rsidR="007026D9">
          <w:rPr>
            <w:rFonts w:hint="eastAsia"/>
          </w:rPr>
          <w:t>导致的</w:t>
        </w:r>
      </w:ins>
      <w:r w:rsidR="00E94EE3">
        <w:rPr>
          <w:rFonts w:hint="eastAsia"/>
        </w:rPr>
        <w:t>加速特征，择机切换至休眠模式</w:t>
      </w:r>
      <w:r w:rsidR="008D78E2">
        <w:rPr>
          <w:rFonts w:hint="eastAsia"/>
        </w:rPr>
        <w:t>包括：</w:t>
      </w:r>
    </w:p>
    <w:p w:rsidR="008D78E2" w:rsidRDefault="008D78E2" w:rsidP="009650B1">
      <w:pPr>
        <w:pStyle w:val="a6"/>
      </w:pPr>
      <w:r>
        <w:rPr>
          <w:rFonts w:hint="eastAsia"/>
          <w:szCs w:val="28"/>
        </w:rPr>
        <w:t>步骤</w:t>
      </w:r>
      <w:r w:rsidR="00E94EE3">
        <w:rPr>
          <w:rFonts w:hint="eastAsia"/>
          <w:szCs w:val="28"/>
        </w:rPr>
        <w:t>5</w:t>
      </w:r>
      <w:r>
        <w:rPr>
          <w:rFonts w:hint="eastAsia"/>
          <w:szCs w:val="28"/>
        </w:rPr>
        <w:t>10</w:t>
      </w:r>
      <w:r>
        <w:rPr>
          <w:rFonts w:hint="eastAsia"/>
          <w:szCs w:val="28"/>
        </w:rPr>
        <w:t>：</w:t>
      </w:r>
      <w:r w:rsidR="00517170">
        <w:rPr>
          <w:rFonts w:hint="eastAsia"/>
          <w:szCs w:val="28"/>
        </w:rPr>
        <w:t>处理器接收上位</w:t>
      </w:r>
      <w:r w:rsidR="00D34009">
        <w:rPr>
          <w:rFonts w:hint="eastAsia"/>
          <w:szCs w:val="28"/>
        </w:rPr>
        <w:t>系统</w:t>
      </w:r>
      <w:r w:rsidR="00517170">
        <w:rPr>
          <w:rFonts w:hint="eastAsia"/>
          <w:szCs w:val="28"/>
        </w:rPr>
        <w:t>状态确认数据，判断上位系统是否确认</w:t>
      </w:r>
      <w:r w:rsidR="00517170" w:rsidRPr="00652079">
        <w:rPr>
          <w:rFonts w:hint="eastAsia"/>
        </w:rPr>
        <w:t>轨道阀阀位</w:t>
      </w:r>
      <w:r w:rsidR="00517170">
        <w:rPr>
          <w:rFonts w:hint="eastAsia"/>
        </w:rPr>
        <w:t>控制到位。</w:t>
      </w:r>
    </w:p>
    <w:p w:rsidR="00517170" w:rsidRDefault="00517170" w:rsidP="009650B1">
      <w:pPr>
        <w:pStyle w:val="a6"/>
      </w:pPr>
      <w:r>
        <w:rPr>
          <w:rFonts w:hint="eastAsia"/>
        </w:rPr>
        <w:t>步骤</w:t>
      </w:r>
      <w:r>
        <w:rPr>
          <w:rFonts w:hint="eastAsia"/>
        </w:rPr>
        <w:t>520</w:t>
      </w:r>
      <w:r>
        <w:rPr>
          <w:rFonts w:hint="eastAsia"/>
        </w:rPr>
        <w:t>：当</w:t>
      </w:r>
      <w:r>
        <w:rPr>
          <w:rFonts w:hint="eastAsia"/>
          <w:szCs w:val="28"/>
        </w:rPr>
        <w:t>上位系统确认</w:t>
      </w:r>
      <w:r w:rsidRPr="00652079">
        <w:rPr>
          <w:rFonts w:hint="eastAsia"/>
        </w:rPr>
        <w:t>轨道阀阀位</w:t>
      </w:r>
      <w:r>
        <w:rPr>
          <w:rFonts w:hint="eastAsia"/>
        </w:rPr>
        <w:t>控制到位时，</w:t>
      </w:r>
      <w:r>
        <w:rPr>
          <w:rFonts w:hint="eastAsia"/>
          <w:szCs w:val="28"/>
        </w:rPr>
        <w:t>处理器根据预置控制策略形成的</w:t>
      </w:r>
      <w:r w:rsidRPr="00BA5133">
        <w:rPr>
          <w:rFonts w:hint="eastAsia"/>
          <w:szCs w:val="28"/>
        </w:rPr>
        <w:t>阀门</w:t>
      </w:r>
      <w:r>
        <w:rPr>
          <w:rFonts w:hint="eastAsia"/>
          <w:szCs w:val="28"/>
        </w:rPr>
        <w:t>开度数据</w:t>
      </w:r>
      <w:r w:rsidR="00113C4E">
        <w:rPr>
          <w:rFonts w:hint="eastAsia"/>
          <w:szCs w:val="28"/>
        </w:rPr>
        <w:t>校验</w:t>
      </w:r>
      <w:r w:rsidRPr="00652079">
        <w:rPr>
          <w:rFonts w:hint="eastAsia"/>
        </w:rPr>
        <w:t>轨道阀阀位</w:t>
      </w:r>
      <w:r>
        <w:rPr>
          <w:rFonts w:hint="eastAsia"/>
        </w:rPr>
        <w:t>是否控制到位。</w:t>
      </w:r>
    </w:p>
    <w:p w:rsidR="00517170" w:rsidRDefault="00517170" w:rsidP="009650B1">
      <w:pPr>
        <w:pStyle w:val="a6"/>
      </w:pPr>
      <w:r>
        <w:rPr>
          <w:rFonts w:hint="eastAsia"/>
        </w:rPr>
        <w:t>步骤</w:t>
      </w:r>
      <w:r>
        <w:rPr>
          <w:rFonts w:hint="eastAsia"/>
        </w:rPr>
        <w:t>530</w:t>
      </w:r>
      <w:r>
        <w:rPr>
          <w:rFonts w:hint="eastAsia"/>
        </w:rPr>
        <w:t>：当</w:t>
      </w:r>
      <w:r>
        <w:rPr>
          <w:rFonts w:hint="eastAsia"/>
          <w:szCs w:val="28"/>
        </w:rPr>
        <w:t>处理器校验判断</w:t>
      </w:r>
      <w:r w:rsidRPr="00652079">
        <w:rPr>
          <w:rFonts w:hint="eastAsia"/>
        </w:rPr>
        <w:t>轨道阀阀位</w:t>
      </w:r>
      <w:r>
        <w:rPr>
          <w:rFonts w:hint="eastAsia"/>
        </w:rPr>
        <w:t>控制到位时，设定工作模式的持续时长，当持续时长内收到</w:t>
      </w:r>
      <w:r>
        <w:rPr>
          <w:rFonts w:hint="eastAsia"/>
          <w:szCs w:val="28"/>
        </w:rPr>
        <w:t>加速度传感器输入的触发信号时，加倍延长</w:t>
      </w:r>
      <w:r>
        <w:rPr>
          <w:rFonts w:hint="eastAsia"/>
        </w:rPr>
        <w:t>工作模式的持续时长，当持续时长内未收到</w:t>
      </w:r>
      <w:r>
        <w:rPr>
          <w:rFonts w:hint="eastAsia"/>
          <w:szCs w:val="28"/>
        </w:rPr>
        <w:t>加速度传感器输入的触发信号时，</w:t>
      </w:r>
      <w:r>
        <w:rPr>
          <w:rFonts w:hint="eastAsia"/>
        </w:rPr>
        <w:t>处理器切换至休眠模式并等待</w:t>
      </w:r>
      <w:r>
        <w:rPr>
          <w:rFonts w:hint="eastAsia"/>
          <w:szCs w:val="28"/>
        </w:rPr>
        <w:t>加速度传感器输入的触发信号。</w:t>
      </w:r>
    </w:p>
    <w:p w:rsidR="00665BF3" w:rsidRPr="009650B1" w:rsidRDefault="00072817" w:rsidP="009650B1">
      <w:pPr>
        <w:pStyle w:val="a6"/>
        <w:rPr>
          <w:szCs w:val="28"/>
        </w:rPr>
      </w:pPr>
      <w:r>
        <w:rPr>
          <w:rFonts w:hint="eastAsia"/>
          <w:szCs w:val="28"/>
        </w:rPr>
        <w:t>本发明实施例的</w:t>
      </w:r>
      <w:r w:rsidR="00227171">
        <w:rPr>
          <w:rFonts w:hint="eastAsia"/>
          <w:szCs w:val="28"/>
        </w:rPr>
        <w:t>监测方法</w:t>
      </w:r>
      <w:r>
        <w:rPr>
          <w:rFonts w:hint="eastAsia"/>
          <w:szCs w:val="28"/>
        </w:rPr>
        <w:t>实现了分布式数据采集过程的可靠执行反馈。</w:t>
      </w:r>
      <w:r>
        <w:rPr>
          <w:rFonts w:hint="eastAsia"/>
          <w:szCs w:val="28"/>
        </w:rPr>
        <w:lastRenderedPageBreak/>
        <w:t>形成的分步校验过程保证了数据采集与并行执行过程的相互校验，上位系统对</w:t>
      </w:r>
      <w:r w:rsidRPr="00652079">
        <w:rPr>
          <w:rFonts w:hint="eastAsia"/>
        </w:rPr>
        <w:t>轨道阀阀位</w:t>
      </w:r>
      <w:r>
        <w:rPr>
          <w:rFonts w:hint="eastAsia"/>
        </w:rPr>
        <w:t>的控制结果得到</w:t>
      </w:r>
      <w:r w:rsidR="00227171">
        <w:rPr>
          <w:rFonts w:hint="eastAsia"/>
        </w:rPr>
        <w:t>轨道阀阀门阀位定位监测装置</w:t>
      </w:r>
      <w:r>
        <w:rPr>
          <w:rFonts w:hint="eastAsia"/>
        </w:rPr>
        <w:t>的现场校验，克服了整体控制反馈过程中干扰因素造成的细微误差，同时使得</w:t>
      </w:r>
      <w:r>
        <w:rPr>
          <w:rFonts w:hint="eastAsia"/>
          <w:szCs w:val="28"/>
        </w:rPr>
        <w:t>数据采集的有效性与</w:t>
      </w:r>
      <w:r w:rsidRPr="00652079">
        <w:rPr>
          <w:rFonts w:hint="eastAsia"/>
        </w:rPr>
        <w:t>回讯指示装置</w:t>
      </w:r>
      <w:r>
        <w:rPr>
          <w:rFonts w:hint="eastAsia"/>
        </w:rPr>
        <w:t>的</w:t>
      </w:r>
      <w:r>
        <w:rPr>
          <w:rFonts w:hint="eastAsia"/>
          <w:szCs w:val="28"/>
        </w:rPr>
        <w:t>节能特性</w:t>
      </w:r>
      <w:r w:rsidR="00052ACB">
        <w:rPr>
          <w:rFonts w:hint="eastAsia"/>
          <w:szCs w:val="28"/>
        </w:rPr>
        <w:t>充分</w:t>
      </w:r>
      <w:r>
        <w:rPr>
          <w:rFonts w:hint="eastAsia"/>
          <w:szCs w:val="28"/>
        </w:rPr>
        <w:t>结合</w:t>
      </w:r>
      <w:r w:rsidR="00052ACB">
        <w:rPr>
          <w:rFonts w:hint="eastAsia"/>
          <w:szCs w:val="28"/>
        </w:rPr>
        <w:t>，进一步改善运维效能</w:t>
      </w:r>
      <w:r>
        <w:rPr>
          <w:rFonts w:hint="eastAsia"/>
          <w:szCs w:val="28"/>
        </w:rPr>
        <w:t>。</w:t>
      </w:r>
    </w:p>
    <w:p w:rsidR="003179E7" w:rsidRDefault="00CE60B2">
      <w:pPr>
        <w:pStyle w:val="a6"/>
        <w:sectPr w:rsidR="003179E7">
          <w:pgSz w:w="11907" w:h="16840"/>
          <w:pgMar w:top="1321" w:right="947" w:bottom="851" w:left="1412" w:header="0" w:footer="851" w:gutter="0"/>
          <w:lnNumType w:countBy="5"/>
          <w:pgNumType w:start="1"/>
          <w:cols w:space="720"/>
          <w:docGrid w:linePitch="353"/>
        </w:sectPr>
      </w:pPr>
      <w:r>
        <w:t>以上所述</w:t>
      </w:r>
      <w:r>
        <w:rPr>
          <w:rFonts w:hint="eastAsia"/>
        </w:rPr>
        <w:t>，</w:t>
      </w:r>
      <w:r>
        <w:t>仅为本</w:t>
      </w:r>
      <w:r>
        <w:rPr>
          <w:rFonts w:hint="eastAsia"/>
        </w:rPr>
        <w:t>发明</w:t>
      </w:r>
      <w:r>
        <w:t>较佳</w:t>
      </w:r>
      <w:r>
        <w:rPr>
          <w:rFonts w:hint="eastAsia"/>
        </w:rPr>
        <w:t>的具体实施方式</w:t>
      </w:r>
      <w:r>
        <w:t>，</w:t>
      </w:r>
      <w:r>
        <w:rPr>
          <w:rFonts w:hint="eastAsia"/>
        </w:rPr>
        <w:t>但本发明的保护范围并不局限于此，任何熟悉本技术领域的技术人员在本发明揭露的技术范围内，可轻易想到的变化或替换，都应涵盖在本发明的保护范围之内。因此，本发明的保护范围应该以权利要求书的保护范围为准。</w:t>
      </w:r>
    </w:p>
    <w:p w:rsidR="003179E7" w:rsidRDefault="00CE60B2">
      <w:pPr>
        <w:pStyle w:val="1"/>
        <w:rPr>
          <w:rFonts w:eastAsia="楷体_GB2312"/>
        </w:rPr>
      </w:pPr>
      <w:r>
        <w:rPr>
          <w:rFonts w:eastAsia="楷体_GB2312"/>
        </w:rPr>
        <w:lastRenderedPageBreak/>
        <w:t>说明书附图</w:t>
      </w:r>
    </w:p>
    <w:p w:rsidR="004E131D" w:rsidRDefault="0026196A">
      <w:pPr>
        <w:spacing w:line="360" w:lineRule="auto"/>
        <w:jc w:val="center"/>
      </w:pPr>
      <w:r>
        <w:rPr>
          <w:noProof/>
        </w:rPr>
        <w:drawing>
          <wp:inline distT="0" distB="0" distL="0" distR="0">
            <wp:extent cx="3998388" cy="2158211"/>
            <wp:effectExtent l="19050" t="0" r="211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1817" cy="2160062"/>
                    </a:xfrm>
                    <a:prstGeom prst="rect">
                      <a:avLst/>
                    </a:prstGeom>
                    <a:noFill/>
                    <a:ln w="9525">
                      <a:noFill/>
                      <a:miter lim="800000"/>
                      <a:headEnd/>
                      <a:tailEnd/>
                    </a:ln>
                  </pic:spPr>
                </pic:pic>
              </a:graphicData>
            </a:graphic>
          </wp:inline>
        </w:drawing>
      </w:r>
    </w:p>
    <w:p w:rsidR="003179E7" w:rsidRPr="00586CE8" w:rsidRDefault="00CE60B2">
      <w:pPr>
        <w:spacing w:line="360" w:lineRule="auto"/>
        <w:jc w:val="center"/>
      </w:pPr>
      <w:r w:rsidRPr="00586CE8">
        <w:t>图</w:t>
      </w:r>
      <w:r w:rsidRPr="00586CE8">
        <w:t>1</w:t>
      </w:r>
    </w:p>
    <w:p w:rsidR="00770A50" w:rsidRDefault="003F0E51">
      <w:pPr>
        <w:spacing w:line="360" w:lineRule="auto"/>
        <w:jc w:val="center"/>
        <w:rPr>
          <w:noProof/>
        </w:rPr>
      </w:pPr>
      <w:r>
        <w:rPr>
          <w:noProof/>
        </w:rPr>
        <w:drawing>
          <wp:inline distT="0" distB="0" distL="0" distR="0">
            <wp:extent cx="4026270" cy="2578494"/>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26587" cy="2578697"/>
                    </a:xfrm>
                    <a:prstGeom prst="rect">
                      <a:avLst/>
                    </a:prstGeom>
                    <a:noFill/>
                    <a:ln w="9525">
                      <a:noFill/>
                      <a:miter lim="800000"/>
                      <a:headEnd/>
                      <a:tailEnd/>
                    </a:ln>
                  </pic:spPr>
                </pic:pic>
              </a:graphicData>
            </a:graphic>
          </wp:inline>
        </w:drawing>
      </w:r>
    </w:p>
    <w:p w:rsidR="003179E7" w:rsidRPr="00586CE8" w:rsidRDefault="00CE60B2">
      <w:pPr>
        <w:spacing w:line="360" w:lineRule="auto"/>
        <w:jc w:val="center"/>
      </w:pPr>
      <w:r w:rsidRPr="00586CE8">
        <w:t>图</w:t>
      </w:r>
      <w:r w:rsidRPr="00586CE8">
        <w:rPr>
          <w:rFonts w:hint="eastAsia"/>
        </w:rPr>
        <w:t>2</w:t>
      </w:r>
    </w:p>
    <w:p w:rsidR="00770A50" w:rsidRDefault="003F0E51">
      <w:pPr>
        <w:spacing w:line="360" w:lineRule="auto"/>
        <w:jc w:val="center"/>
        <w:rPr>
          <w:noProof/>
        </w:rPr>
      </w:pPr>
      <w:r>
        <w:rPr>
          <w:noProof/>
        </w:rPr>
        <w:drawing>
          <wp:inline distT="0" distB="0" distL="0" distR="0">
            <wp:extent cx="3891588" cy="237192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91127" cy="2371639"/>
                    </a:xfrm>
                    <a:prstGeom prst="rect">
                      <a:avLst/>
                    </a:prstGeom>
                    <a:noFill/>
                    <a:ln w="9525">
                      <a:noFill/>
                      <a:miter lim="800000"/>
                      <a:headEnd/>
                      <a:tailEnd/>
                    </a:ln>
                  </pic:spPr>
                </pic:pic>
              </a:graphicData>
            </a:graphic>
          </wp:inline>
        </w:drawing>
      </w:r>
    </w:p>
    <w:p w:rsidR="00FB487D" w:rsidRDefault="00FB487D">
      <w:pPr>
        <w:spacing w:line="360" w:lineRule="auto"/>
        <w:jc w:val="center"/>
      </w:pPr>
      <w:r>
        <w:rPr>
          <w:rFonts w:hint="eastAsia"/>
        </w:rPr>
        <w:t>图</w:t>
      </w:r>
      <w:r>
        <w:rPr>
          <w:rFonts w:hint="eastAsia"/>
        </w:rPr>
        <w:t>3</w:t>
      </w:r>
    </w:p>
    <w:p w:rsidR="00FB487D" w:rsidRDefault="00FB487D">
      <w:pPr>
        <w:spacing w:line="360" w:lineRule="auto"/>
        <w:jc w:val="center"/>
      </w:pPr>
      <w:bookmarkStart w:id="65" w:name="_GoBack"/>
      <w:bookmarkEnd w:id="65"/>
    </w:p>
    <w:sectPr w:rsidR="00FB487D" w:rsidSect="003179E7">
      <w:footerReference w:type="default" r:id="rId16"/>
      <w:pgSz w:w="11907" w:h="16840"/>
      <w:pgMar w:top="1321" w:right="947" w:bottom="851" w:left="1412" w:header="0" w:footer="851" w:gutter="0"/>
      <w:pgNumType w:start="1"/>
      <w:cols w:space="720"/>
      <w:docGrid w:linePitch="35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E78" w:rsidRDefault="00114E78" w:rsidP="003179E7">
      <w:r>
        <w:separator/>
      </w:r>
    </w:p>
  </w:endnote>
  <w:endnote w:type="continuationSeparator" w:id="1">
    <w:p w:rsidR="00114E78" w:rsidRDefault="00114E78" w:rsidP="003179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F38" w:rsidRDefault="007177B0">
    <w:pPr>
      <w:framePr w:wrap="around" w:vAnchor="text" w:hAnchor="margin" w:xAlign="center" w:y="1"/>
    </w:pPr>
    <w:r>
      <w:fldChar w:fldCharType="begin"/>
    </w:r>
    <w:r w:rsidR="00142F38">
      <w:instrText xml:space="preserve">PAGE  </w:instrText>
    </w:r>
    <w:r>
      <w:fldChar w:fldCharType="end"/>
    </w:r>
  </w:p>
  <w:p w:rsidR="00142F38" w:rsidRDefault="00142F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F38" w:rsidRDefault="007177B0">
    <w:pPr>
      <w:rPr>
        <w:sz w:val="18"/>
      </w:rPr>
    </w:pPr>
    <w:r>
      <w:rPr>
        <w:sz w:val="18"/>
      </w:rPr>
      <w:pict>
        <v:shapetype id="_x0000_t202" coordsize="21600,21600" o:spt="202" path="m,l,21600r21600,l21600,xe">
          <v:stroke joinstyle="miter"/>
          <v:path gradientshapeok="t" o:connecttype="rect"/>
        </v:shapetype>
        <v:shape id="文本框 8193" o:spid="_x0000_s2049" type="#_x0000_t202" style="position:absolute;left:0;text-align:left;margin-left:0;margin-top:0;width:4.55pt;height:10.35pt;z-index:251656704;mso-wrap-style:none;mso-position-horizontal:center;mso-position-horizontal-relative:margin" filled="f" stroked="f" strokeweight="1.25pt">
          <v:textbox style="mso-next-textbox:#文本框 8193;mso-fit-shape-to-text:t" inset="0,0,0,0">
            <w:txbxContent>
              <w:p w:rsidR="00142F38" w:rsidRDefault="007177B0">
                <w:pPr>
                  <w:snapToGrid w:val="0"/>
                  <w:rPr>
                    <w:sz w:val="18"/>
                  </w:rPr>
                </w:pPr>
                <w:r>
                  <w:rPr>
                    <w:rFonts w:hint="eastAsia"/>
                    <w:sz w:val="18"/>
                  </w:rPr>
                  <w:fldChar w:fldCharType="begin"/>
                </w:r>
                <w:r w:rsidR="00142F38">
                  <w:rPr>
                    <w:rFonts w:hint="eastAsia"/>
                    <w:sz w:val="18"/>
                  </w:rPr>
                  <w:instrText xml:space="preserve"> PAGE  \* MERGEFORMAT </w:instrText>
                </w:r>
                <w:r>
                  <w:rPr>
                    <w:rFonts w:hint="eastAsia"/>
                    <w:sz w:val="18"/>
                  </w:rPr>
                  <w:fldChar w:fldCharType="separate"/>
                </w:r>
                <w:r w:rsidR="00C143A1">
                  <w:rPr>
                    <w:noProof/>
                    <w:sz w:val="18"/>
                  </w:rPr>
                  <w:t>1</w:t>
                </w:r>
                <w:r>
                  <w:rPr>
                    <w:rFonts w:hint="eastAsia"/>
                    <w:sz w:val="18"/>
                  </w:rPr>
                  <w:fldChar w:fldCharType="end"/>
                </w:r>
              </w:p>
            </w:txbxContent>
          </v:textbox>
          <w10:wrap anchorx="margin"/>
        </v:shape>
      </w:pict>
    </w:r>
  </w:p>
  <w:p w:rsidR="00142F38" w:rsidRDefault="00142F38">
    <w:pPr>
      <w:pStyle w:val="a8"/>
      <w:jc w:val="both"/>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F38" w:rsidRDefault="00142F38">
    <w:pPr>
      <w:framePr w:wrap="around" w:vAnchor="text" w:hAnchor="page" w:x="5973" w:y="17"/>
      <w:rPr>
        <w:sz w:val="18"/>
      </w:rPr>
    </w:pPr>
  </w:p>
  <w:p w:rsidR="00142F38" w:rsidRDefault="007177B0">
    <w:pPr>
      <w:pStyle w:val="a8"/>
      <w:jc w:val="center"/>
      <w:rPr>
        <w:rFonts w:ascii="楷体_GB2312"/>
        <w:sz w:val="24"/>
        <w:szCs w:val="24"/>
      </w:rPr>
    </w:pPr>
    <w:r w:rsidRPr="007177B0">
      <w:rPr>
        <w:sz w:val="24"/>
      </w:rPr>
      <w:pict>
        <v:shapetype id="_x0000_t202" coordsize="21600,21600" o:spt="202" path="m,l,21600r21600,l21600,xe">
          <v:stroke joinstyle="miter"/>
          <v:path gradientshapeok="t" o:connecttype="rect"/>
        </v:shapetype>
        <v:shape id="文本框 8194" o:spid="_x0000_s2050" type="#_x0000_t202" style="position:absolute;left:0;text-align:left;margin-left:0;margin-top:0;width:26.2pt;height:15.55pt;z-index:251657728;mso-wrap-style:none;mso-position-horizontal:center;mso-position-horizontal-relative:margin" filled="f" stroked="f" strokeweight="1.25pt">
          <v:textbox style="mso-next-textbox:#文本框 8194;mso-fit-shape-to-text:t" inset="0,0,0,0">
            <w:txbxContent>
              <w:p w:rsidR="00142F38" w:rsidRDefault="007177B0">
                <w:pPr>
                  <w:pStyle w:val="a8"/>
                  <w:jc w:val="center"/>
                </w:pPr>
                <w:r>
                  <w:rPr>
                    <w:rFonts w:ascii="楷体_GB2312" w:hint="eastAsia"/>
                    <w:sz w:val="24"/>
                    <w:szCs w:val="24"/>
                  </w:rPr>
                  <w:fldChar w:fldCharType="begin"/>
                </w:r>
                <w:r w:rsidR="00142F38">
                  <w:rPr>
                    <w:rStyle w:val="ab"/>
                    <w:rFonts w:ascii="楷体_GB2312" w:hint="eastAsia"/>
                    <w:sz w:val="24"/>
                    <w:szCs w:val="24"/>
                  </w:rPr>
                  <w:instrText xml:space="preserve"> PAGE </w:instrText>
                </w:r>
                <w:r>
                  <w:rPr>
                    <w:rFonts w:ascii="楷体_GB2312" w:hint="eastAsia"/>
                    <w:sz w:val="24"/>
                    <w:szCs w:val="24"/>
                  </w:rPr>
                  <w:fldChar w:fldCharType="separate"/>
                </w:r>
                <w:r w:rsidR="00C143A1">
                  <w:rPr>
                    <w:rStyle w:val="ab"/>
                    <w:rFonts w:ascii="楷体_GB2312"/>
                    <w:noProof/>
                    <w:sz w:val="24"/>
                    <w:szCs w:val="24"/>
                  </w:rPr>
                  <w:t>1</w:t>
                </w:r>
                <w:r>
                  <w:rPr>
                    <w:rFonts w:ascii="楷体_GB2312" w:hint="eastAsia"/>
                    <w:sz w:val="24"/>
                    <w:szCs w:val="24"/>
                  </w:rPr>
                  <w:fldChar w:fldCharType="end"/>
                </w:r>
              </w:p>
            </w:txbxContent>
          </v:textbox>
          <w10:wrap anchorx="margin"/>
        </v:shape>
      </w:pict>
    </w:r>
  </w:p>
  <w:p w:rsidR="00142F38" w:rsidRDefault="00142F38">
    <w:pPr>
      <w:pStyle w:val="a8"/>
      <w:jc w:val="both"/>
      <w:rPr>
        <w:rFonts w:ascii="楷体_GB2312"/>
        <w:sz w:val="24"/>
        <w:szCs w:val="24"/>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F38" w:rsidRDefault="00142F38">
    <w:pPr>
      <w:framePr w:wrap="around" w:vAnchor="text" w:hAnchor="page" w:x="5973" w:y="17"/>
      <w:rPr>
        <w:sz w:val="18"/>
      </w:rPr>
    </w:pPr>
  </w:p>
  <w:p w:rsidR="00142F38" w:rsidRDefault="007177B0">
    <w:pPr>
      <w:pStyle w:val="a8"/>
      <w:jc w:val="center"/>
      <w:rPr>
        <w:rFonts w:ascii="楷体_GB2312"/>
        <w:sz w:val="24"/>
        <w:szCs w:val="24"/>
      </w:rPr>
    </w:pPr>
    <w:r w:rsidRPr="007177B0">
      <w:rPr>
        <w:sz w:val="24"/>
      </w:rPr>
      <w:pict>
        <v:shapetype id="_x0000_t202" coordsize="21600,21600" o:spt="202" path="m,l,21600r21600,l21600,xe">
          <v:stroke joinstyle="miter"/>
          <v:path gradientshapeok="t" o:connecttype="rect"/>
        </v:shapetype>
        <v:shape id="文本框 8195" o:spid="_x0000_s2051" type="#_x0000_t202" style="position:absolute;left:0;text-align:left;margin-left:0;margin-top:0;width:26.2pt;height:15.55pt;z-index:251658752;mso-wrap-style:none;mso-position-horizontal:center;mso-position-horizontal-relative:margin" filled="f" stroked="f" strokeweight="1.25pt">
          <v:textbox style="mso-fit-shape-to-text:t" inset="0,0,0,0">
            <w:txbxContent>
              <w:p w:rsidR="00142F38" w:rsidRDefault="007177B0">
                <w:pPr>
                  <w:pStyle w:val="a8"/>
                  <w:jc w:val="center"/>
                </w:pPr>
                <w:r>
                  <w:rPr>
                    <w:rFonts w:ascii="楷体_GB2312" w:hint="eastAsia"/>
                    <w:sz w:val="24"/>
                    <w:szCs w:val="24"/>
                  </w:rPr>
                  <w:fldChar w:fldCharType="begin"/>
                </w:r>
                <w:r w:rsidR="00142F38">
                  <w:rPr>
                    <w:rStyle w:val="ab"/>
                    <w:rFonts w:ascii="楷体_GB2312" w:hint="eastAsia"/>
                    <w:sz w:val="24"/>
                    <w:szCs w:val="24"/>
                  </w:rPr>
                  <w:instrText xml:space="preserve"> PAGE </w:instrText>
                </w:r>
                <w:r>
                  <w:rPr>
                    <w:rFonts w:ascii="楷体_GB2312" w:hint="eastAsia"/>
                    <w:sz w:val="24"/>
                    <w:szCs w:val="24"/>
                  </w:rPr>
                  <w:fldChar w:fldCharType="separate"/>
                </w:r>
                <w:r w:rsidR="00C143A1">
                  <w:rPr>
                    <w:rStyle w:val="ab"/>
                    <w:rFonts w:ascii="楷体_GB2312"/>
                    <w:noProof/>
                    <w:sz w:val="24"/>
                    <w:szCs w:val="24"/>
                  </w:rPr>
                  <w:t>1</w:t>
                </w:r>
                <w:r>
                  <w:rPr>
                    <w:rFonts w:ascii="楷体_GB2312" w:hint="eastAsia"/>
                    <w:sz w:val="24"/>
                    <w:szCs w:val="24"/>
                  </w:rPr>
                  <w:fldChar w:fldCharType="end"/>
                </w:r>
              </w:p>
            </w:txbxContent>
          </v:textbox>
          <w10:wrap anchorx="margin"/>
        </v:shape>
      </w:pict>
    </w:r>
  </w:p>
  <w:p w:rsidR="00142F38" w:rsidRDefault="00142F38">
    <w:pPr>
      <w:pStyle w:val="a8"/>
      <w:jc w:val="both"/>
      <w:rPr>
        <w:rFonts w:ascii="楷体_GB2312"/>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E78" w:rsidRDefault="00114E78" w:rsidP="003179E7">
      <w:r>
        <w:separator/>
      </w:r>
    </w:p>
  </w:footnote>
  <w:footnote w:type="continuationSeparator" w:id="1">
    <w:p w:rsidR="00114E78" w:rsidRDefault="00114E78" w:rsidP="003179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F38" w:rsidRDefault="00142F38">
    <w:pPr>
      <w:jc w:val="right"/>
    </w:pPr>
  </w:p>
  <w:p w:rsidR="00142F38" w:rsidRDefault="00142F38">
    <w:pPr>
      <w:jc w:val="right"/>
    </w:pPr>
  </w:p>
  <w:p w:rsidR="00142F38" w:rsidRDefault="00142F38">
    <w:pPr>
      <w:pStyle w:val="a9"/>
      <w:pBdr>
        <w:bottom w:val="none" w:sz="0" w:space="0" w:color="auto"/>
      </w:pBdr>
      <w:ind w:rightChars="-167" w:right="-35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F4B7"/>
    <w:multiLevelType w:val="singleLevel"/>
    <w:tmpl w:val="57B3F4B7"/>
    <w:lvl w:ilvl="0">
      <w:start w:val="1"/>
      <w:numFmt w:val="decimal"/>
      <w:suff w:val="nothing"/>
      <w:lvlText w:val="%1、"/>
      <w:lvlJc w:val="left"/>
    </w:lvl>
  </w:abstractNum>
  <w:abstractNum w:abstractNumId="1">
    <w:nsid w:val="6F8649F5"/>
    <w:multiLevelType w:val="hybridMultilevel"/>
    <w:tmpl w:val="2BF25920"/>
    <w:lvl w:ilvl="0" w:tplc="BFB89374">
      <w:start w:val="1"/>
      <w:numFmt w:val="decimal"/>
      <w:lvlText w:val="%1."/>
      <w:lvlJc w:val="left"/>
      <w:pPr>
        <w:ind w:left="360" w:hanging="360"/>
      </w:pPr>
      <w:rPr>
        <w:rFonts w:hint="default"/>
      </w:rPr>
    </w:lvl>
    <w:lvl w:ilvl="1" w:tplc="1B5CF42A">
      <w:start w:val="1"/>
      <w:numFmt w:val="lowerLetter"/>
      <w:lvlText w:val="%2."/>
      <w:lvlJc w:val="left"/>
      <w:pPr>
        <w:ind w:left="780" w:hanging="360"/>
      </w:pPr>
      <w:rPr>
        <w:rFonts w:hint="default"/>
      </w:rPr>
    </w:lvl>
    <w:lvl w:ilvl="2" w:tplc="A3C664C0">
      <w:start w:val="1"/>
      <w:numFmt w:val="decimal"/>
      <w:lvlText w:val="%3）"/>
      <w:lvlJc w:val="left"/>
      <w:pPr>
        <w:ind w:left="2912"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07"/>
  <w:doNotDisplayPageBoundaries/>
  <w:displayBackgroundShape/>
  <w:bordersDoNotSurroundHeader/>
  <w:bordersDoNotSurroundFooter/>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03985"/>
    <w:rsid w:val="000045E6"/>
    <w:rsid w:val="000061D5"/>
    <w:rsid w:val="00016139"/>
    <w:rsid w:val="00016914"/>
    <w:rsid w:val="00016F9D"/>
    <w:rsid w:val="0001700C"/>
    <w:rsid w:val="00020315"/>
    <w:rsid w:val="00020B98"/>
    <w:rsid w:val="0002162C"/>
    <w:rsid w:val="00022071"/>
    <w:rsid w:val="0002460E"/>
    <w:rsid w:val="00025F95"/>
    <w:rsid w:val="00030070"/>
    <w:rsid w:val="000355D2"/>
    <w:rsid w:val="00036152"/>
    <w:rsid w:val="00036474"/>
    <w:rsid w:val="00037FDA"/>
    <w:rsid w:val="00040547"/>
    <w:rsid w:val="00041310"/>
    <w:rsid w:val="000417DD"/>
    <w:rsid w:val="00041B46"/>
    <w:rsid w:val="000428DA"/>
    <w:rsid w:val="000428E5"/>
    <w:rsid w:val="00042A91"/>
    <w:rsid w:val="00042CB4"/>
    <w:rsid w:val="00044685"/>
    <w:rsid w:val="000468DC"/>
    <w:rsid w:val="00052ACB"/>
    <w:rsid w:val="00052D91"/>
    <w:rsid w:val="00053B92"/>
    <w:rsid w:val="00054B3D"/>
    <w:rsid w:val="00055E26"/>
    <w:rsid w:val="000602D0"/>
    <w:rsid w:val="00060798"/>
    <w:rsid w:val="00060FF0"/>
    <w:rsid w:val="000638B2"/>
    <w:rsid w:val="00064EEA"/>
    <w:rsid w:val="0006580B"/>
    <w:rsid w:val="00072817"/>
    <w:rsid w:val="00074081"/>
    <w:rsid w:val="00075584"/>
    <w:rsid w:val="00076BB7"/>
    <w:rsid w:val="000771FE"/>
    <w:rsid w:val="00077C1B"/>
    <w:rsid w:val="000801B1"/>
    <w:rsid w:val="00080376"/>
    <w:rsid w:val="000809D2"/>
    <w:rsid w:val="00081FCF"/>
    <w:rsid w:val="000838F5"/>
    <w:rsid w:val="0008471D"/>
    <w:rsid w:val="00086BC0"/>
    <w:rsid w:val="00086E0F"/>
    <w:rsid w:val="0009094A"/>
    <w:rsid w:val="00092105"/>
    <w:rsid w:val="00092D80"/>
    <w:rsid w:val="000937A0"/>
    <w:rsid w:val="00094510"/>
    <w:rsid w:val="0009496D"/>
    <w:rsid w:val="000962E2"/>
    <w:rsid w:val="0009769B"/>
    <w:rsid w:val="000A09F6"/>
    <w:rsid w:val="000A5C2B"/>
    <w:rsid w:val="000A6CE2"/>
    <w:rsid w:val="000A7BCD"/>
    <w:rsid w:val="000B21A0"/>
    <w:rsid w:val="000B43A6"/>
    <w:rsid w:val="000B5DE0"/>
    <w:rsid w:val="000C33CA"/>
    <w:rsid w:val="000C3FBD"/>
    <w:rsid w:val="000C631A"/>
    <w:rsid w:val="000C71C5"/>
    <w:rsid w:val="000D01A6"/>
    <w:rsid w:val="000D0E3E"/>
    <w:rsid w:val="000D1FC7"/>
    <w:rsid w:val="000D46CD"/>
    <w:rsid w:val="000D77A2"/>
    <w:rsid w:val="000E0F30"/>
    <w:rsid w:val="000E5F1C"/>
    <w:rsid w:val="000E63A5"/>
    <w:rsid w:val="000E6706"/>
    <w:rsid w:val="000F0C5B"/>
    <w:rsid w:val="000F159B"/>
    <w:rsid w:val="000F168A"/>
    <w:rsid w:val="000F2720"/>
    <w:rsid w:val="000F4CA7"/>
    <w:rsid w:val="000F6A34"/>
    <w:rsid w:val="000F7471"/>
    <w:rsid w:val="000F775D"/>
    <w:rsid w:val="000F79FB"/>
    <w:rsid w:val="001004AC"/>
    <w:rsid w:val="00103808"/>
    <w:rsid w:val="0010381B"/>
    <w:rsid w:val="001050CA"/>
    <w:rsid w:val="00106F4E"/>
    <w:rsid w:val="00111D9A"/>
    <w:rsid w:val="00113C4E"/>
    <w:rsid w:val="00114463"/>
    <w:rsid w:val="00114E78"/>
    <w:rsid w:val="00114ED4"/>
    <w:rsid w:val="00117A81"/>
    <w:rsid w:val="00120DFC"/>
    <w:rsid w:val="00121309"/>
    <w:rsid w:val="00121768"/>
    <w:rsid w:val="00121DAB"/>
    <w:rsid w:val="00122178"/>
    <w:rsid w:val="00125CC2"/>
    <w:rsid w:val="00127707"/>
    <w:rsid w:val="0013051E"/>
    <w:rsid w:val="00131ABD"/>
    <w:rsid w:val="00131F11"/>
    <w:rsid w:val="001320CF"/>
    <w:rsid w:val="00132400"/>
    <w:rsid w:val="0013615C"/>
    <w:rsid w:val="00136FE5"/>
    <w:rsid w:val="0014089A"/>
    <w:rsid w:val="00140D28"/>
    <w:rsid w:val="00142F38"/>
    <w:rsid w:val="00143AE3"/>
    <w:rsid w:val="00145124"/>
    <w:rsid w:val="00151124"/>
    <w:rsid w:val="001543FA"/>
    <w:rsid w:val="00154AF8"/>
    <w:rsid w:val="00155E50"/>
    <w:rsid w:val="00163414"/>
    <w:rsid w:val="00163967"/>
    <w:rsid w:val="00163D13"/>
    <w:rsid w:val="00167198"/>
    <w:rsid w:val="00170C7D"/>
    <w:rsid w:val="00172095"/>
    <w:rsid w:val="00172A27"/>
    <w:rsid w:val="00172CDE"/>
    <w:rsid w:val="00174B8D"/>
    <w:rsid w:val="0018094D"/>
    <w:rsid w:val="00180F6C"/>
    <w:rsid w:val="001873D2"/>
    <w:rsid w:val="00187FF0"/>
    <w:rsid w:val="00192427"/>
    <w:rsid w:val="00192DD1"/>
    <w:rsid w:val="00196D62"/>
    <w:rsid w:val="001A00AD"/>
    <w:rsid w:val="001A0902"/>
    <w:rsid w:val="001A680C"/>
    <w:rsid w:val="001A7363"/>
    <w:rsid w:val="001B03CA"/>
    <w:rsid w:val="001B0DEF"/>
    <w:rsid w:val="001B3379"/>
    <w:rsid w:val="001B3B65"/>
    <w:rsid w:val="001B5B34"/>
    <w:rsid w:val="001B6B41"/>
    <w:rsid w:val="001C02EA"/>
    <w:rsid w:val="001C0EAE"/>
    <w:rsid w:val="001C1D55"/>
    <w:rsid w:val="001C24E4"/>
    <w:rsid w:val="001C3780"/>
    <w:rsid w:val="001C4A64"/>
    <w:rsid w:val="001C4AB9"/>
    <w:rsid w:val="001C4CD4"/>
    <w:rsid w:val="001D24D2"/>
    <w:rsid w:val="001E0EC1"/>
    <w:rsid w:val="001E48BE"/>
    <w:rsid w:val="001F0BB6"/>
    <w:rsid w:val="001F1EEB"/>
    <w:rsid w:val="001F2AC9"/>
    <w:rsid w:val="001F2CE6"/>
    <w:rsid w:val="001F4C65"/>
    <w:rsid w:val="001F5FDD"/>
    <w:rsid w:val="001F6136"/>
    <w:rsid w:val="00202574"/>
    <w:rsid w:val="00205699"/>
    <w:rsid w:val="00205D0D"/>
    <w:rsid w:val="00206A92"/>
    <w:rsid w:val="002112F2"/>
    <w:rsid w:val="00211EF8"/>
    <w:rsid w:val="00212000"/>
    <w:rsid w:val="002120E7"/>
    <w:rsid w:val="00213C93"/>
    <w:rsid w:val="0021459A"/>
    <w:rsid w:val="00214952"/>
    <w:rsid w:val="00215E0B"/>
    <w:rsid w:val="00222379"/>
    <w:rsid w:val="002244A1"/>
    <w:rsid w:val="00226D13"/>
    <w:rsid w:val="00227171"/>
    <w:rsid w:val="00227444"/>
    <w:rsid w:val="0023280D"/>
    <w:rsid w:val="002335A0"/>
    <w:rsid w:val="00234297"/>
    <w:rsid w:val="00237E37"/>
    <w:rsid w:val="002410B2"/>
    <w:rsid w:val="00243351"/>
    <w:rsid w:val="002444EE"/>
    <w:rsid w:val="00246835"/>
    <w:rsid w:val="00247C2B"/>
    <w:rsid w:val="0025173B"/>
    <w:rsid w:val="00252436"/>
    <w:rsid w:val="0025267D"/>
    <w:rsid w:val="00260209"/>
    <w:rsid w:val="00260F88"/>
    <w:rsid w:val="0026196A"/>
    <w:rsid w:val="002623C9"/>
    <w:rsid w:val="00262A5E"/>
    <w:rsid w:val="00262EE9"/>
    <w:rsid w:val="00264DEA"/>
    <w:rsid w:val="00266FFE"/>
    <w:rsid w:val="002737E5"/>
    <w:rsid w:val="0027420E"/>
    <w:rsid w:val="00274AA8"/>
    <w:rsid w:val="00276855"/>
    <w:rsid w:val="00276EBF"/>
    <w:rsid w:val="00280973"/>
    <w:rsid w:val="002833FF"/>
    <w:rsid w:val="00284B06"/>
    <w:rsid w:val="00284B5E"/>
    <w:rsid w:val="00284E43"/>
    <w:rsid w:val="00285551"/>
    <w:rsid w:val="002859E3"/>
    <w:rsid w:val="00286EAE"/>
    <w:rsid w:val="00287AF7"/>
    <w:rsid w:val="0029452F"/>
    <w:rsid w:val="0029550F"/>
    <w:rsid w:val="0029600D"/>
    <w:rsid w:val="002961DC"/>
    <w:rsid w:val="002A0CC8"/>
    <w:rsid w:val="002B20C4"/>
    <w:rsid w:val="002B2861"/>
    <w:rsid w:val="002B36F8"/>
    <w:rsid w:val="002B5512"/>
    <w:rsid w:val="002B650F"/>
    <w:rsid w:val="002B6F29"/>
    <w:rsid w:val="002C4B3D"/>
    <w:rsid w:val="002C5A00"/>
    <w:rsid w:val="002C5DAE"/>
    <w:rsid w:val="002C64DF"/>
    <w:rsid w:val="002C7A8D"/>
    <w:rsid w:val="002D2AF6"/>
    <w:rsid w:val="002D2D40"/>
    <w:rsid w:val="002D2E3C"/>
    <w:rsid w:val="002D31EF"/>
    <w:rsid w:val="002D3683"/>
    <w:rsid w:val="002D6CA3"/>
    <w:rsid w:val="002E2BCD"/>
    <w:rsid w:val="002E3604"/>
    <w:rsid w:val="002F27E5"/>
    <w:rsid w:val="002F3C42"/>
    <w:rsid w:val="002F56C5"/>
    <w:rsid w:val="002F59AC"/>
    <w:rsid w:val="002F6402"/>
    <w:rsid w:val="003001EF"/>
    <w:rsid w:val="00300981"/>
    <w:rsid w:val="00301F53"/>
    <w:rsid w:val="00305C40"/>
    <w:rsid w:val="00306CC8"/>
    <w:rsid w:val="00307A86"/>
    <w:rsid w:val="00311F0D"/>
    <w:rsid w:val="003147D6"/>
    <w:rsid w:val="00315D26"/>
    <w:rsid w:val="003163B2"/>
    <w:rsid w:val="003179E7"/>
    <w:rsid w:val="003224A9"/>
    <w:rsid w:val="00322FCB"/>
    <w:rsid w:val="003235C4"/>
    <w:rsid w:val="00323A4A"/>
    <w:rsid w:val="00331500"/>
    <w:rsid w:val="00331D80"/>
    <w:rsid w:val="00333A13"/>
    <w:rsid w:val="0033471B"/>
    <w:rsid w:val="00334FD0"/>
    <w:rsid w:val="003362FC"/>
    <w:rsid w:val="00337D96"/>
    <w:rsid w:val="003408F3"/>
    <w:rsid w:val="003414EB"/>
    <w:rsid w:val="00341C63"/>
    <w:rsid w:val="0034298B"/>
    <w:rsid w:val="00345E69"/>
    <w:rsid w:val="00347F53"/>
    <w:rsid w:val="003503AC"/>
    <w:rsid w:val="00350573"/>
    <w:rsid w:val="00352DEF"/>
    <w:rsid w:val="00353ABF"/>
    <w:rsid w:val="00353B7F"/>
    <w:rsid w:val="0035472F"/>
    <w:rsid w:val="003572F0"/>
    <w:rsid w:val="00367059"/>
    <w:rsid w:val="003673D9"/>
    <w:rsid w:val="00367AAF"/>
    <w:rsid w:val="00370E1F"/>
    <w:rsid w:val="00371743"/>
    <w:rsid w:val="003737D2"/>
    <w:rsid w:val="003742A9"/>
    <w:rsid w:val="00374BFF"/>
    <w:rsid w:val="00376565"/>
    <w:rsid w:val="00382458"/>
    <w:rsid w:val="00383128"/>
    <w:rsid w:val="003835C7"/>
    <w:rsid w:val="00385D82"/>
    <w:rsid w:val="00392508"/>
    <w:rsid w:val="00392A31"/>
    <w:rsid w:val="003957C0"/>
    <w:rsid w:val="00396AC3"/>
    <w:rsid w:val="003A28D4"/>
    <w:rsid w:val="003A3695"/>
    <w:rsid w:val="003A705D"/>
    <w:rsid w:val="003A72C9"/>
    <w:rsid w:val="003A7EC6"/>
    <w:rsid w:val="003B1DCE"/>
    <w:rsid w:val="003B211D"/>
    <w:rsid w:val="003B2E88"/>
    <w:rsid w:val="003B408D"/>
    <w:rsid w:val="003B46C6"/>
    <w:rsid w:val="003C09F8"/>
    <w:rsid w:val="003C13B2"/>
    <w:rsid w:val="003C29DD"/>
    <w:rsid w:val="003C29EB"/>
    <w:rsid w:val="003C3110"/>
    <w:rsid w:val="003C3D5E"/>
    <w:rsid w:val="003C415A"/>
    <w:rsid w:val="003C472A"/>
    <w:rsid w:val="003C6E53"/>
    <w:rsid w:val="003C7BF8"/>
    <w:rsid w:val="003D0658"/>
    <w:rsid w:val="003D0F59"/>
    <w:rsid w:val="003D0FA3"/>
    <w:rsid w:val="003D15AD"/>
    <w:rsid w:val="003D35CE"/>
    <w:rsid w:val="003D614C"/>
    <w:rsid w:val="003D6376"/>
    <w:rsid w:val="003D717D"/>
    <w:rsid w:val="003E0207"/>
    <w:rsid w:val="003E082B"/>
    <w:rsid w:val="003E126D"/>
    <w:rsid w:val="003E369A"/>
    <w:rsid w:val="003E493C"/>
    <w:rsid w:val="003E6FE8"/>
    <w:rsid w:val="003E7BEE"/>
    <w:rsid w:val="003F01D8"/>
    <w:rsid w:val="003F0E51"/>
    <w:rsid w:val="003F43CD"/>
    <w:rsid w:val="00401851"/>
    <w:rsid w:val="00401959"/>
    <w:rsid w:val="00402CE3"/>
    <w:rsid w:val="00403D54"/>
    <w:rsid w:val="004067B2"/>
    <w:rsid w:val="00407002"/>
    <w:rsid w:val="00410F8E"/>
    <w:rsid w:val="0041238C"/>
    <w:rsid w:val="004129F9"/>
    <w:rsid w:val="00413BF7"/>
    <w:rsid w:val="00415607"/>
    <w:rsid w:val="00415DEE"/>
    <w:rsid w:val="0041734F"/>
    <w:rsid w:val="00422ACA"/>
    <w:rsid w:val="0042372F"/>
    <w:rsid w:val="00425017"/>
    <w:rsid w:val="00427721"/>
    <w:rsid w:val="00430958"/>
    <w:rsid w:val="00432B6E"/>
    <w:rsid w:val="00433031"/>
    <w:rsid w:val="00433A1E"/>
    <w:rsid w:val="00434FA9"/>
    <w:rsid w:val="00435D43"/>
    <w:rsid w:val="00437E84"/>
    <w:rsid w:val="0044115C"/>
    <w:rsid w:val="00441B50"/>
    <w:rsid w:val="00443017"/>
    <w:rsid w:val="00443E53"/>
    <w:rsid w:val="00445C3A"/>
    <w:rsid w:val="00446AC1"/>
    <w:rsid w:val="00450BF3"/>
    <w:rsid w:val="004520BB"/>
    <w:rsid w:val="0045221F"/>
    <w:rsid w:val="00452DEA"/>
    <w:rsid w:val="004547FC"/>
    <w:rsid w:val="00455679"/>
    <w:rsid w:val="0045638E"/>
    <w:rsid w:val="004610EA"/>
    <w:rsid w:val="0046168A"/>
    <w:rsid w:val="00464AEB"/>
    <w:rsid w:val="00464FA6"/>
    <w:rsid w:val="004735EF"/>
    <w:rsid w:val="00475C6E"/>
    <w:rsid w:val="00476880"/>
    <w:rsid w:val="0047705B"/>
    <w:rsid w:val="00482196"/>
    <w:rsid w:val="004851FF"/>
    <w:rsid w:val="0048647A"/>
    <w:rsid w:val="00491AD2"/>
    <w:rsid w:val="00492E71"/>
    <w:rsid w:val="0049530B"/>
    <w:rsid w:val="00496E95"/>
    <w:rsid w:val="004A411C"/>
    <w:rsid w:val="004A6229"/>
    <w:rsid w:val="004A7742"/>
    <w:rsid w:val="004A7CA0"/>
    <w:rsid w:val="004A7EA3"/>
    <w:rsid w:val="004B0510"/>
    <w:rsid w:val="004B0BA6"/>
    <w:rsid w:val="004B4793"/>
    <w:rsid w:val="004B572B"/>
    <w:rsid w:val="004B71BF"/>
    <w:rsid w:val="004B7EA8"/>
    <w:rsid w:val="004C06C4"/>
    <w:rsid w:val="004C22A1"/>
    <w:rsid w:val="004C290D"/>
    <w:rsid w:val="004C3579"/>
    <w:rsid w:val="004C69FA"/>
    <w:rsid w:val="004C6FAA"/>
    <w:rsid w:val="004D0CB2"/>
    <w:rsid w:val="004D4403"/>
    <w:rsid w:val="004D6E08"/>
    <w:rsid w:val="004D7867"/>
    <w:rsid w:val="004E131D"/>
    <w:rsid w:val="004E3472"/>
    <w:rsid w:val="004E374E"/>
    <w:rsid w:val="004E6F18"/>
    <w:rsid w:val="004E78FA"/>
    <w:rsid w:val="004E7EE9"/>
    <w:rsid w:val="004F4562"/>
    <w:rsid w:val="004F52CB"/>
    <w:rsid w:val="004F597D"/>
    <w:rsid w:val="005014DD"/>
    <w:rsid w:val="005016BC"/>
    <w:rsid w:val="00503195"/>
    <w:rsid w:val="005054E9"/>
    <w:rsid w:val="00506674"/>
    <w:rsid w:val="00510687"/>
    <w:rsid w:val="00513CF7"/>
    <w:rsid w:val="005149ED"/>
    <w:rsid w:val="0051711C"/>
    <w:rsid w:val="00517170"/>
    <w:rsid w:val="00523D29"/>
    <w:rsid w:val="005243E3"/>
    <w:rsid w:val="0052449A"/>
    <w:rsid w:val="00524830"/>
    <w:rsid w:val="005251D0"/>
    <w:rsid w:val="00526189"/>
    <w:rsid w:val="00526747"/>
    <w:rsid w:val="005271E3"/>
    <w:rsid w:val="00527DA5"/>
    <w:rsid w:val="005355E9"/>
    <w:rsid w:val="005358F2"/>
    <w:rsid w:val="00535AD7"/>
    <w:rsid w:val="00537030"/>
    <w:rsid w:val="005410E1"/>
    <w:rsid w:val="00541744"/>
    <w:rsid w:val="00542698"/>
    <w:rsid w:val="005428A9"/>
    <w:rsid w:val="00542E40"/>
    <w:rsid w:val="00543FF5"/>
    <w:rsid w:val="00544F5B"/>
    <w:rsid w:val="0054653D"/>
    <w:rsid w:val="005517EB"/>
    <w:rsid w:val="00552C8C"/>
    <w:rsid w:val="00554FD3"/>
    <w:rsid w:val="005557DA"/>
    <w:rsid w:val="005568DD"/>
    <w:rsid w:val="00560D28"/>
    <w:rsid w:val="00560F42"/>
    <w:rsid w:val="005729B5"/>
    <w:rsid w:val="00573B48"/>
    <w:rsid w:val="00576303"/>
    <w:rsid w:val="005767F1"/>
    <w:rsid w:val="005768E6"/>
    <w:rsid w:val="00580EF1"/>
    <w:rsid w:val="0058281E"/>
    <w:rsid w:val="005839B6"/>
    <w:rsid w:val="005839BB"/>
    <w:rsid w:val="0058455C"/>
    <w:rsid w:val="005849FD"/>
    <w:rsid w:val="005852DA"/>
    <w:rsid w:val="00585A96"/>
    <w:rsid w:val="0058667B"/>
    <w:rsid w:val="00586CE8"/>
    <w:rsid w:val="00587073"/>
    <w:rsid w:val="00587E23"/>
    <w:rsid w:val="005906C6"/>
    <w:rsid w:val="00592740"/>
    <w:rsid w:val="0059401A"/>
    <w:rsid w:val="005940B4"/>
    <w:rsid w:val="00594599"/>
    <w:rsid w:val="0059556F"/>
    <w:rsid w:val="005958BC"/>
    <w:rsid w:val="00597313"/>
    <w:rsid w:val="00597592"/>
    <w:rsid w:val="005A31E7"/>
    <w:rsid w:val="005A35A3"/>
    <w:rsid w:val="005A74D5"/>
    <w:rsid w:val="005A76AD"/>
    <w:rsid w:val="005A784B"/>
    <w:rsid w:val="005B0285"/>
    <w:rsid w:val="005B0729"/>
    <w:rsid w:val="005B30A8"/>
    <w:rsid w:val="005B52BE"/>
    <w:rsid w:val="005B73A6"/>
    <w:rsid w:val="005C18B2"/>
    <w:rsid w:val="005C5777"/>
    <w:rsid w:val="005D267C"/>
    <w:rsid w:val="005D680B"/>
    <w:rsid w:val="005D7CB1"/>
    <w:rsid w:val="005E147B"/>
    <w:rsid w:val="005E38F7"/>
    <w:rsid w:val="005F1920"/>
    <w:rsid w:val="005F4E2A"/>
    <w:rsid w:val="005F4F87"/>
    <w:rsid w:val="005F59D7"/>
    <w:rsid w:val="005F5BC9"/>
    <w:rsid w:val="0060106D"/>
    <w:rsid w:val="006025A0"/>
    <w:rsid w:val="00602BB6"/>
    <w:rsid w:val="0060346E"/>
    <w:rsid w:val="006063DD"/>
    <w:rsid w:val="00606B8D"/>
    <w:rsid w:val="006074B7"/>
    <w:rsid w:val="00610963"/>
    <w:rsid w:val="00617C31"/>
    <w:rsid w:val="006242A2"/>
    <w:rsid w:val="00626656"/>
    <w:rsid w:val="006269D4"/>
    <w:rsid w:val="00626A71"/>
    <w:rsid w:val="006276C9"/>
    <w:rsid w:val="00627A2E"/>
    <w:rsid w:val="0063268D"/>
    <w:rsid w:val="006356DE"/>
    <w:rsid w:val="00635711"/>
    <w:rsid w:val="00636056"/>
    <w:rsid w:val="006372BA"/>
    <w:rsid w:val="00645CAB"/>
    <w:rsid w:val="00652079"/>
    <w:rsid w:val="00653A35"/>
    <w:rsid w:val="00653AF5"/>
    <w:rsid w:val="00654970"/>
    <w:rsid w:val="006557B8"/>
    <w:rsid w:val="006578B3"/>
    <w:rsid w:val="00660535"/>
    <w:rsid w:val="00660EAC"/>
    <w:rsid w:val="0066221E"/>
    <w:rsid w:val="006632A6"/>
    <w:rsid w:val="00665077"/>
    <w:rsid w:val="00665BF3"/>
    <w:rsid w:val="00665E0B"/>
    <w:rsid w:val="00667242"/>
    <w:rsid w:val="0067105D"/>
    <w:rsid w:val="0067170F"/>
    <w:rsid w:val="0067319F"/>
    <w:rsid w:val="00673324"/>
    <w:rsid w:val="0067363E"/>
    <w:rsid w:val="00674EF4"/>
    <w:rsid w:val="00676ED1"/>
    <w:rsid w:val="00680A32"/>
    <w:rsid w:val="00686B95"/>
    <w:rsid w:val="006875EB"/>
    <w:rsid w:val="00687EFC"/>
    <w:rsid w:val="00690A48"/>
    <w:rsid w:val="006910AC"/>
    <w:rsid w:val="00692C76"/>
    <w:rsid w:val="006956AB"/>
    <w:rsid w:val="00695A40"/>
    <w:rsid w:val="00696F44"/>
    <w:rsid w:val="006974A4"/>
    <w:rsid w:val="00697785"/>
    <w:rsid w:val="00697805"/>
    <w:rsid w:val="006A1912"/>
    <w:rsid w:val="006A20B5"/>
    <w:rsid w:val="006A441D"/>
    <w:rsid w:val="006A5156"/>
    <w:rsid w:val="006A69C0"/>
    <w:rsid w:val="006B05B8"/>
    <w:rsid w:val="006B44D8"/>
    <w:rsid w:val="006B4C8D"/>
    <w:rsid w:val="006B6A14"/>
    <w:rsid w:val="006B756C"/>
    <w:rsid w:val="006B7718"/>
    <w:rsid w:val="006C113D"/>
    <w:rsid w:val="006C50F1"/>
    <w:rsid w:val="006C6646"/>
    <w:rsid w:val="006C7D2C"/>
    <w:rsid w:val="006D0325"/>
    <w:rsid w:val="006D1B6A"/>
    <w:rsid w:val="006D37BA"/>
    <w:rsid w:val="006D40E6"/>
    <w:rsid w:val="006D72D4"/>
    <w:rsid w:val="006D77F5"/>
    <w:rsid w:val="006E1008"/>
    <w:rsid w:val="006E1D2D"/>
    <w:rsid w:val="006E2BA4"/>
    <w:rsid w:val="006E2D05"/>
    <w:rsid w:val="006E58EC"/>
    <w:rsid w:val="006E777D"/>
    <w:rsid w:val="006F0179"/>
    <w:rsid w:val="006F2F11"/>
    <w:rsid w:val="006F5101"/>
    <w:rsid w:val="006F5D72"/>
    <w:rsid w:val="006F6B5E"/>
    <w:rsid w:val="006F7668"/>
    <w:rsid w:val="007026D9"/>
    <w:rsid w:val="007045EA"/>
    <w:rsid w:val="00704932"/>
    <w:rsid w:val="007107F5"/>
    <w:rsid w:val="00711453"/>
    <w:rsid w:val="00712871"/>
    <w:rsid w:val="00713FB2"/>
    <w:rsid w:val="00717203"/>
    <w:rsid w:val="0071779F"/>
    <w:rsid w:val="007177B0"/>
    <w:rsid w:val="00721A85"/>
    <w:rsid w:val="00723BE3"/>
    <w:rsid w:val="0072464E"/>
    <w:rsid w:val="00725A6F"/>
    <w:rsid w:val="00725D2A"/>
    <w:rsid w:val="00726BF9"/>
    <w:rsid w:val="00726C53"/>
    <w:rsid w:val="007310B4"/>
    <w:rsid w:val="00732118"/>
    <w:rsid w:val="00732913"/>
    <w:rsid w:val="00734065"/>
    <w:rsid w:val="00736E80"/>
    <w:rsid w:val="00740260"/>
    <w:rsid w:val="00741D82"/>
    <w:rsid w:val="007427E9"/>
    <w:rsid w:val="00743DD8"/>
    <w:rsid w:val="00744C09"/>
    <w:rsid w:val="00746547"/>
    <w:rsid w:val="007503B0"/>
    <w:rsid w:val="00752417"/>
    <w:rsid w:val="00753539"/>
    <w:rsid w:val="00754B48"/>
    <w:rsid w:val="0076459A"/>
    <w:rsid w:val="00770815"/>
    <w:rsid w:val="00770A50"/>
    <w:rsid w:val="00770C71"/>
    <w:rsid w:val="00771157"/>
    <w:rsid w:val="00771FA9"/>
    <w:rsid w:val="007751B6"/>
    <w:rsid w:val="00776900"/>
    <w:rsid w:val="0077690A"/>
    <w:rsid w:val="007776E6"/>
    <w:rsid w:val="00777DF8"/>
    <w:rsid w:val="0078001B"/>
    <w:rsid w:val="00780321"/>
    <w:rsid w:val="00780E7B"/>
    <w:rsid w:val="007825F6"/>
    <w:rsid w:val="007833C1"/>
    <w:rsid w:val="00784475"/>
    <w:rsid w:val="00785731"/>
    <w:rsid w:val="00787A85"/>
    <w:rsid w:val="00787DB1"/>
    <w:rsid w:val="00792D66"/>
    <w:rsid w:val="00794D60"/>
    <w:rsid w:val="00797707"/>
    <w:rsid w:val="007A013E"/>
    <w:rsid w:val="007A1971"/>
    <w:rsid w:val="007A27AD"/>
    <w:rsid w:val="007A4AE7"/>
    <w:rsid w:val="007A4F37"/>
    <w:rsid w:val="007A57F8"/>
    <w:rsid w:val="007A72CB"/>
    <w:rsid w:val="007A74AD"/>
    <w:rsid w:val="007B02A2"/>
    <w:rsid w:val="007B1D91"/>
    <w:rsid w:val="007B336C"/>
    <w:rsid w:val="007B4BFD"/>
    <w:rsid w:val="007B539E"/>
    <w:rsid w:val="007B58DF"/>
    <w:rsid w:val="007B7D60"/>
    <w:rsid w:val="007C21A2"/>
    <w:rsid w:val="007D4A73"/>
    <w:rsid w:val="007D693B"/>
    <w:rsid w:val="007E2239"/>
    <w:rsid w:val="007E25D0"/>
    <w:rsid w:val="007E3AAD"/>
    <w:rsid w:val="007E63DF"/>
    <w:rsid w:val="007E6445"/>
    <w:rsid w:val="007E7292"/>
    <w:rsid w:val="007E7BEC"/>
    <w:rsid w:val="007F0DAA"/>
    <w:rsid w:val="007F1D54"/>
    <w:rsid w:val="007F1F29"/>
    <w:rsid w:val="007F22B4"/>
    <w:rsid w:val="007F4A13"/>
    <w:rsid w:val="007F590A"/>
    <w:rsid w:val="008028AA"/>
    <w:rsid w:val="00803595"/>
    <w:rsid w:val="00803BB9"/>
    <w:rsid w:val="00807F53"/>
    <w:rsid w:val="00810628"/>
    <w:rsid w:val="00811093"/>
    <w:rsid w:val="00815CF2"/>
    <w:rsid w:val="008178F3"/>
    <w:rsid w:val="0082136E"/>
    <w:rsid w:val="00821503"/>
    <w:rsid w:val="008239A1"/>
    <w:rsid w:val="008251E4"/>
    <w:rsid w:val="00827328"/>
    <w:rsid w:val="00827EA7"/>
    <w:rsid w:val="008320ED"/>
    <w:rsid w:val="00833EA2"/>
    <w:rsid w:val="00835441"/>
    <w:rsid w:val="00835C35"/>
    <w:rsid w:val="008374FB"/>
    <w:rsid w:val="00845053"/>
    <w:rsid w:val="0084609E"/>
    <w:rsid w:val="00853CF0"/>
    <w:rsid w:val="00854E70"/>
    <w:rsid w:val="00856030"/>
    <w:rsid w:val="00857035"/>
    <w:rsid w:val="00862184"/>
    <w:rsid w:val="008632DA"/>
    <w:rsid w:val="008634E7"/>
    <w:rsid w:val="00865B4E"/>
    <w:rsid w:val="0086651F"/>
    <w:rsid w:val="0086739D"/>
    <w:rsid w:val="008678BA"/>
    <w:rsid w:val="0087036C"/>
    <w:rsid w:val="00872D9E"/>
    <w:rsid w:val="00873D4F"/>
    <w:rsid w:val="00875CC6"/>
    <w:rsid w:val="00877911"/>
    <w:rsid w:val="008831F4"/>
    <w:rsid w:val="008839EA"/>
    <w:rsid w:val="00883E14"/>
    <w:rsid w:val="008851E3"/>
    <w:rsid w:val="00885A87"/>
    <w:rsid w:val="008864E2"/>
    <w:rsid w:val="00890C7C"/>
    <w:rsid w:val="00891067"/>
    <w:rsid w:val="00891EB0"/>
    <w:rsid w:val="00892C28"/>
    <w:rsid w:val="008931F5"/>
    <w:rsid w:val="00895D7A"/>
    <w:rsid w:val="00897F3C"/>
    <w:rsid w:val="008A147B"/>
    <w:rsid w:val="008A27F0"/>
    <w:rsid w:val="008A7B73"/>
    <w:rsid w:val="008B1707"/>
    <w:rsid w:val="008B2ECE"/>
    <w:rsid w:val="008C1026"/>
    <w:rsid w:val="008C10B7"/>
    <w:rsid w:val="008C1BFD"/>
    <w:rsid w:val="008C3735"/>
    <w:rsid w:val="008C3867"/>
    <w:rsid w:val="008C3B13"/>
    <w:rsid w:val="008C5297"/>
    <w:rsid w:val="008C6059"/>
    <w:rsid w:val="008C6259"/>
    <w:rsid w:val="008C6B6A"/>
    <w:rsid w:val="008C6CE2"/>
    <w:rsid w:val="008C71C5"/>
    <w:rsid w:val="008C7556"/>
    <w:rsid w:val="008D4AA9"/>
    <w:rsid w:val="008D65BA"/>
    <w:rsid w:val="008D6F8E"/>
    <w:rsid w:val="008D78E2"/>
    <w:rsid w:val="008E288B"/>
    <w:rsid w:val="008E30F6"/>
    <w:rsid w:val="008E3E81"/>
    <w:rsid w:val="008E4D9A"/>
    <w:rsid w:val="008E6093"/>
    <w:rsid w:val="008E6492"/>
    <w:rsid w:val="008F3089"/>
    <w:rsid w:val="008F39AA"/>
    <w:rsid w:val="008F3B7F"/>
    <w:rsid w:val="008F477C"/>
    <w:rsid w:val="008F5F1B"/>
    <w:rsid w:val="008F7E29"/>
    <w:rsid w:val="0090067E"/>
    <w:rsid w:val="0090092F"/>
    <w:rsid w:val="00902966"/>
    <w:rsid w:val="00903DC8"/>
    <w:rsid w:val="009043EB"/>
    <w:rsid w:val="00905A3F"/>
    <w:rsid w:val="009074D9"/>
    <w:rsid w:val="009076FE"/>
    <w:rsid w:val="00910670"/>
    <w:rsid w:val="00910DCB"/>
    <w:rsid w:val="0091143A"/>
    <w:rsid w:val="00911595"/>
    <w:rsid w:val="00911D8D"/>
    <w:rsid w:val="00915348"/>
    <w:rsid w:val="009155CE"/>
    <w:rsid w:val="009170F0"/>
    <w:rsid w:val="00917D2F"/>
    <w:rsid w:val="009212CF"/>
    <w:rsid w:val="0092216A"/>
    <w:rsid w:val="009231C5"/>
    <w:rsid w:val="009262AD"/>
    <w:rsid w:val="009343DE"/>
    <w:rsid w:val="0093464E"/>
    <w:rsid w:val="00936589"/>
    <w:rsid w:val="0093724F"/>
    <w:rsid w:val="009401BC"/>
    <w:rsid w:val="009449DA"/>
    <w:rsid w:val="00944EC0"/>
    <w:rsid w:val="0094657E"/>
    <w:rsid w:val="00947497"/>
    <w:rsid w:val="009501D2"/>
    <w:rsid w:val="00956959"/>
    <w:rsid w:val="00957EA3"/>
    <w:rsid w:val="0096253D"/>
    <w:rsid w:val="009629F5"/>
    <w:rsid w:val="009642EB"/>
    <w:rsid w:val="00964C4C"/>
    <w:rsid w:val="00964CCE"/>
    <w:rsid w:val="009650B1"/>
    <w:rsid w:val="00965AAC"/>
    <w:rsid w:val="0097119C"/>
    <w:rsid w:val="0097367B"/>
    <w:rsid w:val="00973AF9"/>
    <w:rsid w:val="00973C73"/>
    <w:rsid w:val="00974B94"/>
    <w:rsid w:val="00974DC4"/>
    <w:rsid w:val="00975F19"/>
    <w:rsid w:val="00977CD0"/>
    <w:rsid w:val="0098155F"/>
    <w:rsid w:val="0098348B"/>
    <w:rsid w:val="0098390A"/>
    <w:rsid w:val="00985EDB"/>
    <w:rsid w:val="009870B3"/>
    <w:rsid w:val="00987B2E"/>
    <w:rsid w:val="009906C8"/>
    <w:rsid w:val="00990E7C"/>
    <w:rsid w:val="009934ED"/>
    <w:rsid w:val="0099350A"/>
    <w:rsid w:val="00994BB6"/>
    <w:rsid w:val="00994D2E"/>
    <w:rsid w:val="00994F11"/>
    <w:rsid w:val="0099596F"/>
    <w:rsid w:val="009A03DE"/>
    <w:rsid w:val="009A5DA6"/>
    <w:rsid w:val="009A6542"/>
    <w:rsid w:val="009A6D73"/>
    <w:rsid w:val="009B4156"/>
    <w:rsid w:val="009B65AC"/>
    <w:rsid w:val="009B7068"/>
    <w:rsid w:val="009B7FD3"/>
    <w:rsid w:val="009C0B96"/>
    <w:rsid w:val="009C0EC3"/>
    <w:rsid w:val="009C24E4"/>
    <w:rsid w:val="009C2F76"/>
    <w:rsid w:val="009C3D24"/>
    <w:rsid w:val="009C5603"/>
    <w:rsid w:val="009D0DCD"/>
    <w:rsid w:val="009D229D"/>
    <w:rsid w:val="009D44F1"/>
    <w:rsid w:val="009D515E"/>
    <w:rsid w:val="009D66AE"/>
    <w:rsid w:val="009E282F"/>
    <w:rsid w:val="009E30C0"/>
    <w:rsid w:val="009E4C3F"/>
    <w:rsid w:val="009E72C6"/>
    <w:rsid w:val="009E7F47"/>
    <w:rsid w:val="009F207F"/>
    <w:rsid w:val="009F5002"/>
    <w:rsid w:val="009F5392"/>
    <w:rsid w:val="009F68BB"/>
    <w:rsid w:val="009F7388"/>
    <w:rsid w:val="009F7433"/>
    <w:rsid w:val="009F7A5F"/>
    <w:rsid w:val="00A0176F"/>
    <w:rsid w:val="00A02E8F"/>
    <w:rsid w:val="00A042A1"/>
    <w:rsid w:val="00A04AAA"/>
    <w:rsid w:val="00A05291"/>
    <w:rsid w:val="00A061BE"/>
    <w:rsid w:val="00A07473"/>
    <w:rsid w:val="00A11D6E"/>
    <w:rsid w:val="00A13389"/>
    <w:rsid w:val="00A13575"/>
    <w:rsid w:val="00A14950"/>
    <w:rsid w:val="00A154F1"/>
    <w:rsid w:val="00A17584"/>
    <w:rsid w:val="00A17906"/>
    <w:rsid w:val="00A20DAD"/>
    <w:rsid w:val="00A22FFD"/>
    <w:rsid w:val="00A27026"/>
    <w:rsid w:val="00A342E5"/>
    <w:rsid w:val="00A34AB2"/>
    <w:rsid w:val="00A41CBB"/>
    <w:rsid w:val="00A5331E"/>
    <w:rsid w:val="00A57964"/>
    <w:rsid w:val="00A63AE8"/>
    <w:rsid w:val="00A63BCC"/>
    <w:rsid w:val="00A64501"/>
    <w:rsid w:val="00A645A7"/>
    <w:rsid w:val="00A65C04"/>
    <w:rsid w:val="00A7247B"/>
    <w:rsid w:val="00A73CD8"/>
    <w:rsid w:val="00A74F26"/>
    <w:rsid w:val="00A75D40"/>
    <w:rsid w:val="00A76A88"/>
    <w:rsid w:val="00A866D1"/>
    <w:rsid w:val="00A868D1"/>
    <w:rsid w:val="00A86E3F"/>
    <w:rsid w:val="00A91D94"/>
    <w:rsid w:val="00A92534"/>
    <w:rsid w:val="00A95AFE"/>
    <w:rsid w:val="00A96F09"/>
    <w:rsid w:val="00A96FB6"/>
    <w:rsid w:val="00A97341"/>
    <w:rsid w:val="00AA7AFC"/>
    <w:rsid w:val="00AB131F"/>
    <w:rsid w:val="00AB19E9"/>
    <w:rsid w:val="00AB31D1"/>
    <w:rsid w:val="00AB39A7"/>
    <w:rsid w:val="00AB5480"/>
    <w:rsid w:val="00AB595C"/>
    <w:rsid w:val="00AB5F17"/>
    <w:rsid w:val="00AB61FF"/>
    <w:rsid w:val="00AB7E74"/>
    <w:rsid w:val="00AC038A"/>
    <w:rsid w:val="00AC0BB2"/>
    <w:rsid w:val="00AC437B"/>
    <w:rsid w:val="00AC5273"/>
    <w:rsid w:val="00AC58D4"/>
    <w:rsid w:val="00AD0EA9"/>
    <w:rsid w:val="00AD2194"/>
    <w:rsid w:val="00AD3482"/>
    <w:rsid w:val="00AD5691"/>
    <w:rsid w:val="00AD78F8"/>
    <w:rsid w:val="00AE2524"/>
    <w:rsid w:val="00AE274A"/>
    <w:rsid w:val="00AE74DE"/>
    <w:rsid w:val="00AE767D"/>
    <w:rsid w:val="00AF0DDD"/>
    <w:rsid w:val="00AF4760"/>
    <w:rsid w:val="00AF7DC2"/>
    <w:rsid w:val="00B02E6F"/>
    <w:rsid w:val="00B042E1"/>
    <w:rsid w:val="00B04678"/>
    <w:rsid w:val="00B04717"/>
    <w:rsid w:val="00B048D1"/>
    <w:rsid w:val="00B05AC8"/>
    <w:rsid w:val="00B06216"/>
    <w:rsid w:val="00B06D43"/>
    <w:rsid w:val="00B11CBA"/>
    <w:rsid w:val="00B11E1D"/>
    <w:rsid w:val="00B20450"/>
    <w:rsid w:val="00B21E4E"/>
    <w:rsid w:val="00B26567"/>
    <w:rsid w:val="00B26AB8"/>
    <w:rsid w:val="00B30717"/>
    <w:rsid w:val="00B31FAD"/>
    <w:rsid w:val="00B337BC"/>
    <w:rsid w:val="00B3717F"/>
    <w:rsid w:val="00B45E7E"/>
    <w:rsid w:val="00B46229"/>
    <w:rsid w:val="00B46E16"/>
    <w:rsid w:val="00B504AC"/>
    <w:rsid w:val="00B51B35"/>
    <w:rsid w:val="00B53430"/>
    <w:rsid w:val="00B57CAE"/>
    <w:rsid w:val="00B66B4E"/>
    <w:rsid w:val="00B677C2"/>
    <w:rsid w:val="00B721F5"/>
    <w:rsid w:val="00B72E55"/>
    <w:rsid w:val="00B737E8"/>
    <w:rsid w:val="00B75927"/>
    <w:rsid w:val="00B8056E"/>
    <w:rsid w:val="00B80DAF"/>
    <w:rsid w:val="00B81739"/>
    <w:rsid w:val="00B83D81"/>
    <w:rsid w:val="00B85DB2"/>
    <w:rsid w:val="00B864A5"/>
    <w:rsid w:val="00B93433"/>
    <w:rsid w:val="00B96C6A"/>
    <w:rsid w:val="00BA5133"/>
    <w:rsid w:val="00BA753A"/>
    <w:rsid w:val="00BB2272"/>
    <w:rsid w:val="00BB2EF2"/>
    <w:rsid w:val="00BB306F"/>
    <w:rsid w:val="00BB4B39"/>
    <w:rsid w:val="00BC0FC4"/>
    <w:rsid w:val="00BC2BEA"/>
    <w:rsid w:val="00BC4C5C"/>
    <w:rsid w:val="00BC53A6"/>
    <w:rsid w:val="00BC58E9"/>
    <w:rsid w:val="00BC6A74"/>
    <w:rsid w:val="00BD3978"/>
    <w:rsid w:val="00BD3ACA"/>
    <w:rsid w:val="00BD560F"/>
    <w:rsid w:val="00BD5C7E"/>
    <w:rsid w:val="00BD63BE"/>
    <w:rsid w:val="00BE01E5"/>
    <w:rsid w:val="00BE02E5"/>
    <w:rsid w:val="00BE111F"/>
    <w:rsid w:val="00BE14AF"/>
    <w:rsid w:val="00BE3914"/>
    <w:rsid w:val="00BE5184"/>
    <w:rsid w:val="00BE51FF"/>
    <w:rsid w:val="00BE558F"/>
    <w:rsid w:val="00BF24CE"/>
    <w:rsid w:val="00BF31AA"/>
    <w:rsid w:val="00BF5DDE"/>
    <w:rsid w:val="00C009EB"/>
    <w:rsid w:val="00C00EA1"/>
    <w:rsid w:val="00C0142B"/>
    <w:rsid w:val="00C0281D"/>
    <w:rsid w:val="00C0627A"/>
    <w:rsid w:val="00C06A1E"/>
    <w:rsid w:val="00C07AF8"/>
    <w:rsid w:val="00C10672"/>
    <w:rsid w:val="00C11641"/>
    <w:rsid w:val="00C12140"/>
    <w:rsid w:val="00C13652"/>
    <w:rsid w:val="00C143A1"/>
    <w:rsid w:val="00C14B45"/>
    <w:rsid w:val="00C16D8D"/>
    <w:rsid w:val="00C21FEC"/>
    <w:rsid w:val="00C23B84"/>
    <w:rsid w:val="00C24362"/>
    <w:rsid w:val="00C24D92"/>
    <w:rsid w:val="00C25EF1"/>
    <w:rsid w:val="00C27602"/>
    <w:rsid w:val="00C316B1"/>
    <w:rsid w:val="00C3312B"/>
    <w:rsid w:val="00C33B72"/>
    <w:rsid w:val="00C35911"/>
    <w:rsid w:val="00C432AE"/>
    <w:rsid w:val="00C4560B"/>
    <w:rsid w:val="00C479A3"/>
    <w:rsid w:val="00C540D1"/>
    <w:rsid w:val="00C55CC6"/>
    <w:rsid w:val="00C565FC"/>
    <w:rsid w:val="00C57C1A"/>
    <w:rsid w:val="00C62909"/>
    <w:rsid w:val="00C631EB"/>
    <w:rsid w:val="00C6411A"/>
    <w:rsid w:val="00C6504D"/>
    <w:rsid w:val="00C65EFB"/>
    <w:rsid w:val="00C66108"/>
    <w:rsid w:val="00C66659"/>
    <w:rsid w:val="00C67935"/>
    <w:rsid w:val="00C714C5"/>
    <w:rsid w:val="00C72303"/>
    <w:rsid w:val="00C72E7E"/>
    <w:rsid w:val="00C72F0D"/>
    <w:rsid w:val="00C73955"/>
    <w:rsid w:val="00C766D5"/>
    <w:rsid w:val="00C80A00"/>
    <w:rsid w:val="00C80BEE"/>
    <w:rsid w:val="00C81FCB"/>
    <w:rsid w:val="00C83038"/>
    <w:rsid w:val="00C85A21"/>
    <w:rsid w:val="00C85B24"/>
    <w:rsid w:val="00C8670C"/>
    <w:rsid w:val="00C87516"/>
    <w:rsid w:val="00C904E3"/>
    <w:rsid w:val="00C93F50"/>
    <w:rsid w:val="00C947C6"/>
    <w:rsid w:val="00CA12BC"/>
    <w:rsid w:val="00CA73DE"/>
    <w:rsid w:val="00CA766A"/>
    <w:rsid w:val="00CB2190"/>
    <w:rsid w:val="00CB2F92"/>
    <w:rsid w:val="00CB351A"/>
    <w:rsid w:val="00CB3EB1"/>
    <w:rsid w:val="00CB3F5A"/>
    <w:rsid w:val="00CB5191"/>
    <w:rsid w:val="00CB62D1"/>
    <w:rsid w:val="00CC09FA"/>
    <w:rsid w:val="00CC0A64"/>
    <w:rsid w:val="00CC3631"/>
    <w:rsid w:val="00CD08DB"/>
    <w:rsid w:val="00CD4505"/>
    <w:rsid w:val="00CD4AF5"/>
    <w:rsid w:val="00CD4B19"/>
    <w:rsid w:val="00CD4DF1"/>
    <w:rsid w:val="00CD546B"/>
    <w:rsid w:val="00CD72E2"/>
    <w:rsid w:val="00CE3B97"/>
    <w:rsid w:val="00CE3E49"/>
    <w:rsid w:val="00CE55B7"/>
    <w:rsid w:val="00CE60B2"/>
    <w:rsid w:val="00CF0B31"/>
    <w:rsid w:val="00CF2131"/>
    <w:rsid w:val="00CF244E"/>
    <w:rsid w:val="00CF4BA8"/>
    <w:rsid w:val="00CF57E1"/>
    <w:rsid w:val="00CF7213"/>
    <w:rsid w:val="00CF7A3E"/>
    <w:rsid w:val="00D003DA"/>
    <w:rsid w:val="00D00AF3"/>
    <w:rsid w:val="00D01280"/>
    <w:rsid w:val="00D01F12"/>
    <w:rsid w:val="00D027D2"/>
    <w:rsid w:val="00D04A69"/>
    <w:rsid w:val="00D056B1"/>
    <w:rsid w:val="00D05EC7"/>
    <w:rsid w:val="00D05FCF"/>
    <w:rsid w:val="00D102AC"/>
    <w:rsid w:val="00D13B15"/>
    <w:rsid w:val="00D13F36"/>
    <w:rsid w:val="00D143AF"/>
    <w:rsid w:val="00D14D94"/>
    <w:rsid w:val="00D171FC"/>
    <w:rsid w:val="00D17DE3"/>
    <w:rsid w:val="00D22A0C"/>
    <w:rsid w:val="00D235B9"/>
    <w:rsid w:val="00D23795"/>
    <w:rsid w:val="00D27BA1"/>
    <w:rsid w:val="00D3030B"/>
    <w:rsid w:val="00D327E3"/>
    <w:rsid w:val="00D32D50"/>
    <w:rsid w:val="00D3331A"/>
    <w:rsid w:val="00D33723"/>
    <w:rsid w:val="00D34009"/>
    <w:rsid w:val="00D34510"/>
    <w:rsid w:val="00D36702"/>
    <w:rsid w:val="00D36919"/>
    <w:rsid w:val="00D3750B"/>
    <w:rsid w:val="00D3757D"/>
    <w:rsid w:val="00D504C6"/>
    <w:rsid w:val="00D505E7"/>
    <w:rsid w:val="00D50657"/>
    <w:rsid w:val="00D5600D"/>
    <w:rsid w:val="00D579F5"/>
    <w:rsid w:val="00D57C08"/>
    <w:rsid w:val="00D604C2"/>
    <w:rsid w:val="00D608CA"/>
    <w:rsid w:val="00D61175"/>
    <w:rsid w:val="00D61E55"/>
    <w:rsid w:val="00D627A0"/>
    <w:rsid w:val="00D62AFA"/>
    <w:rsid w:val="00D635E7"/>
    <w:rsid w:val="00D63D96"/>
    <w:rsid w:val="00D65835"/>
    <w:rsid w:val="00D6664E"/>
    <w:rsid w:val="00D71B36"/>
    <w:rsid w:val="00D71F57"/>
    <w:rsid w:val="00D721EA"/>
    <w:rsid w:val="00D7295C"/>
    <w:rsid w:val="00D747D1"/>
    <w:rsid w:val="00D775FD"/>
    <w:rsid w:val="00D81175"/>
    <w:rsid w:val="00D81623"/>
    <w:rsid w:val="00D852D3"/>
    <w:rsid w:val="00D87A27"/>
    <w:rsid w:val="00D92F62"/>
    <w:rsid w:val="00D9307F"/>
    <w:rsid w:val="00D96716"/>
    <w:rsid w:val="00DA1319"/>
    <w:rsid w:val="00DA1680"/>
    <w:rsid w:val="00DA235A"/>
    <w:rsid w:val="00DA2BE2"/>
    <w:rsid w:val="00DA5377"/>
    <w:rsid w:val="00DA6E4C"/>
    <w:rsid w:val="00DA7DF6"/>
    <w:rsid w:val="00DB0BD6"/>
    <w:rsid w:val="00DB0D0F"/>
    <w:rsid w:val="00DB0E2E"/>
    <w:rsid w:val="00DB27DF"/>
    <w:rsid w:val="00DB28AA"/>
    <w:rsid w:val="00DB2DA6"/>
    <w:rsid w:val="00DB43F5"/>
    <w:rsid w:val="00DB4E13"/>
    <w:rsid w:val="00DB5CE5"/>
    <w:rsid w:val="00DB5D8E"/>
    <w:rsid w:val="00DB62F8"/>
    <w:rsid w:val="00DB7F8C"/>
    <w:rsid w:val="00DC0CCB"/>
    <w:rsid w:val="00DC24F5"/>
    <w:rsid w:val="00DC28CC"/>
    <w:rsid w:val="00DC3659"/>
    <w:rsid w:val="00DC6CDF"/>
    <w:rsid w:val="00DC7B2B"/>
    <w:rsid w:val="00DD38A8"/>
    <w:rsid w:val="00DD4A14"/>
    <w:rsid w:val="00DD6505"/>
    <w:rsid w:val="00DD67E4"/>
    <w:rsid w:val="00DD6824"/>
    <w:rsid w:val="00DD69E8"/>
    <w:rsid w:val="00DE0448"/>
    <w:rsid w:val="00DE0E13"/>
    <w:rsid w:val="00DE0FFB"/>
    <w:rsid w:val="00DE12A1"/>
    <w:rsid w:val="00DE3A00"/>
    <w:rsid w:val="00DE5357"/>
    <w:rsid w:val="00DE5368"/>
    <w:rsid w:val="00DE67BF"/>
    <w:rsid w:val="00DE696A"/>
    <w:rsid w:val="00DE699E"/>
    <w:rsid w:val="00DE76D4"/>
    <w:rsid w:val="00DE7ACE"/>
    <w:rsid w:val="00DF1BCB"/>
    <w:rsid w:val="00DF2EF0"/>
    <w:rsid w:val="00DF3B7C"/>
    <w:rsid w:val="00DF5444"/>
    <w:rsid w:val="00DF5B22"/>
    <w:rsid w:val="00DF6DFE"/>
    <w:rsid w:val="00E00E6B"/>
    <w:rsid w:val="00E01550"/>
    <w:rsid w:val="00E04F73"/>
    <w:rsid w:val="00E06B9D"/>
    <w:rsid w:val="00E10DA4"/>
    <w:rsid w:val="00E11476"/>
    <w:rsid w:val="00E11B6E"/>
    <w:rsid w:val="00E127F9"/>
    <w:rsid w:val="00E12857"/>
    <w:rsid w:val="00E153A0"/>
    <w:rsid w:val="00E15D2E"/>
    <w:rsid w:val="00E179F9"/>
    <w:rsid w:val="00E179FE"/>
    <w:rsid w:val="00E204D3"/>
    <w:rsid w:val="00E21381"/>
    <w:rsid w:val="00E21B01"/>
    <w:rsid w:val="00E22421"/>
    <w:rsid w:val="00E30D01"/>
    <w:rsid w:val="00E31049"/>
    <w:rsid w:val="00E314BD"/>
    <w:rsid w:val="00E34B39"/>
    <w:rsid w:val="00E36FCD"/>
    <w:rsid w:val="00E36FF6"/>
    <w:rsid w:val="00E376FA"/>
    <w:rsid w:val="00E41B88"/>
    <w:rsid w:val="00E426CC"/>
    <w:rsid w:val="00E4308D"/>
    <w:rsid w:val="00E44F7D"/>
    <w:rsid w:val="00E45376"/>
    <w:rsid w:val="00E5267C"/>
    <w:rsid w:val="00E5452C"/>
    <w:rsid w:val="00E5507B"/>
    <w:rsid w:val="00E610BD"/>
    <w:rsid w:val="00E640A1"/>
    <w:rsid w:val="00E714BD"/>
    <w:rsid w:val="00E72455"/>
    <w:rsid w:val="00E72845"/>
    <w:rsid w:val="00E748AA"/>
    <w:rsid w:val="00E75FD8"/>
    <w:rsid w:val="00E77044"/>
    <w:rsid w:val="00E81A12"/>
    <w:rsid w:val="00E81EA8"/>
    <w:rsid w:val="00E82682"/>
    <w:rsid w:val="00E91571"/>
    <w:rsid w:val="00E942E4"/>
    <w:rsid w:val="00E9484C"/>
    <w:rsid w:val="00E94EE3"/>
    <w:rsid w:val="00EA0E03"/>
    <w:rsid w:val="00EA122D"/>
    <w:rsid w:val="00EA1CBE"/>
    <w:rsid w:val="00EA3528"/>
    <w:rsid w:val="00EA3746"/>
    <w:rsid w:val="00EB31BF"/>
    <w:rsid w:val="00EB42BB"/>
    <w:rsid w:val="00EB664A"/>
    <w:rsid w:val="00EB67E1"/>
    <w:rsid w:val="00EC2C0D"/>
    <w:rsid w:val="00EC4773"/>
    <w:rsid w:val="00EC4D67"/>
    <w:rsid w:val="00EC5D72"/>
    <w:rsid w:val="00EC6290"/>
    <w:rsid w:val="00EC66BF"/>
    <w:rsid w:val="00ED02C8"/>
    <w:rsid w:val="00ED758C"/>
    <w:rsid w:val="00EE0737"/>
    <w:rsid w:val="00EE1937"/>
    <w:rsid w:val="00EE2110"/>
    <w:rsid w:val="00EE2739"/>
    <w:rsid w:val="00EE29DB"/>
    <w:rsid w:val="00EE2D96"/>
    <w:rsid w:val="00EE6B03"/>
    <w:rsid w:val="00EF05A5"/>
    <w:rsid w:val="00EF284A"/>
    <w:rsid w:val="00EF2BB0"/>
    <w:rsid w:val="00EF58EC"/>
    <w:rsid w:val="00EF65F2"/>
    <w:rsid w:val="00F01360"/>
    <w:rsid w:val="00F0141A"/>
    <w:rsid w:val="00F02D14"/>
    <w:rsid w:val="00F0469B"/>
    <w:rsid w:val="00F07414"/>
    <w:rsid w:val="00F113A7"/>
    <w:rsid w:val="00F12BA3"/>
    <w:rsid w:val="00F13D4F"/>
    <w:rsid w:val="00F1716C"/>
    <w:rsid w:val="00F2347F"/>
    <w:rsid w:val="00F23AE8"/>
    <w:rsid w:val="00F26156"/>
    <w:rsid w:val="00F27D79"/>
    <w:rsid w:val="00F3190E"/>
    <w:rsid w:val="00F3224E"/>
    <w:rsid w:val="00F336A9"/>
    <w:rsid w:val="00F3429B"/>
    <w:rsid w:val="00F35917"/>
    <w:rsid w:val="00F378A0"/>
    <w:rsid w:val="00F43614"/>
    <w:rsid w:val="00F477A3"/>
    <w:rsid w:val="00F550E5"/>
    <w:rsid w:val="00F6245C"/>
    <w:rsid w:val="00F62B9A"/>
    <w:rsid w:val="00F63556"/>
    <w:rsid w:val="00F6458A"/>
    <w:rsid w:val="00F64A96"/>
    <w:rsid w:val="00F70C76"/>
    <w:rsid w:val="00F717A0"/>
    <w:rsid w:val="00F853FC"/>
    <w:rsid w:val="00F87DEC"/>
    <w:rsid w:val="00F92908"/>
    <w:rsid w:val="00F962E8"/>
    <w:rsid w:val="00F96E19"/>
    <w:rsid w:val="00FA0D4B"/>
    <w:rsid w:val="00FA1393"/>
    <w:rsid w:val="00FA2490"/>
    <w:rsid w:val="00FA2FB9"/>
    <w:rsid w:val="00FA3501"/>
    <w:rsid w:val="00FA52C3"/>
    <w:rsid w:val="00FA7864"/>
    <w:rsid w:val="00FB3A13"/>
    <w:rsid w:val="00FB439C"/>
    <w:rsid w:val="00FB4859"/>
    <w:rsid w:val="00FB487D"/>
    <w:rsid w:val="00FB52CB"/>
    <w:rsid w:val="00FB5478"/>
    <w:rsid w:val="00FB63BA"/>
    <w:rsid w:val="00FB664A"/>
    <w:rsid w:val="00FB7F94"/>
    <w:rsid w:val="00FC08E3"/>
    <w:rsid w:val="00FC0B4E"/>
    <w:rsid w:val="00FC6348"/>
    <w:rsid w:val="00FC69E6"/>
    <w:rsid w:val="00FC6B29"/>
    <w:rsid w:val="00FC7F77"/>
    <w:rsid w:val="00FD1A2C"/>
    <w:rsid w:val="00FD1EE8"/>
    <w:rsid w:val="00FD3055"/>
    <w:rsid w:val="00FD3F98"/>
    <w:rsid w:val="00FD45D2"/>
    <w:rsid w:val="00FD6773"/>
    <w:rsid w:val="00FD77F2"/>
    <w:rsid w:val="00FD7F4D"/>
    <w:rsid w:val="00FE15A1"/>
    <w:rsid w:val="00FE187D"/>
    <w:rsid w:val="00FE1FF0"/>
    <w:rsid w:val="00FE264E"/>
    <w:rsid w:val="00FE3F2D"/>
    <w:rsid w:val="00FE5F89"/>
    <w:rsid w:val="00FE6494"/>
    <w:rsid w:val="00FE70CA"/>
    <w:rsid w:val="00FE7728"/>
    <w:rsid w:val="00FF1F04"/>
    <w:rsid w:val="00FF2B8D"/>
    <w:rsid w:val="00FF412F"/>
    <w:rsid w:val="00FF4E81"/>
    <w:rsid w:val="00FF7CA6"/>
    <w:rsid w:val="01155FD8"/>
    <w:rsid w:val="01425CF1"/>
    <w:rsid w:val="019B60FD"/>
    <w:rsid w:val="019B674C"/>
    <w:rsid w:val="01CE7210"/>
    <w:rsid w:val="022A54EF"/>
    <w:rsid w:val="026A6EE8"/>
    <w:rsid w:val="02852FCB"/>
    <w:rsid w:val="02A535DE"/>
    <w:rsid w:val="02B772B6"/>
    <w:rsid w:val="02C8123D"/>
    <w:rsid w:val="030426DD"/>
    <w:rsid w:val="030A2450"/>
    <w:rsid w:val="03163D9B"/>
    <w:rsid w:val="031655E9"/>
    <w:rsid w:val="034673A5"/>
    <w:rsid w:val="03700030"/>
    <w:rsid w:val="03B72448"/>
    <w:rsid w:val="04234CF9"/>
    <w:rsid w:val="04293AEC"/>
    <w:rsid w:val="04486F60"/>
    <w:rsid w:val="044A27C1"/>
    <w:rsid w:val="04857F0C"/>
    <w:rsid w:val="04D36BFC"/>
    <w:rsid w:val="04F40A6F"/>
    <w:rsid w:val="052027BA"/>
    <w:rsid w:val="054638A6"/>
    <w:rsid w:val="05591AD0"/>
    <w:rsid w:val="05697FE7"/>
    <w:rsid w:val="057F5185"/>
    <w:rsid w:val="05D04BA5"/>
    <w:rsid w:val="06001156"/>
    <w:rsid w:val="06105A75"/>
    <w:rsid w:val="06315EA2"/>
    <w:rsid w:val="064159F4"/>
    <w:rsid w:val="064828E7"/>
    <w:rsid w:val="064D3FC6"/>
    <w:rsid w:val="065D71E2"/>
    <w:rsid w:val="06CE543C"/>
    <w:rsid w:val="06F9493C"/>
    <w:rsid w:val="070A168C"/>
    <w:rsid w:val="072111F9"/>
    <w:rsid w:val="07361879"/>
    <w:rsid w:val="076A4AE7"/>
    <w:rsid w:val="082A103B"/>
    <w:rsid w:val="082B6A32"/>
    <w:rsid w:val="0859524F"/>
    <w:rsid w:val="086C6005"/>
    <w:rsid w:val="08A17A39"/>
    <w:rsid w:val="08C56D03"/>
    <w:rsid w:val="091D0229"/>
    <w:rsid w:val="094000DF"/>
    <w:rsid w:val="09480A6F"/>
    <w:rsid w:val="094A6249"/>
    <w:rsid w:val="0965441B"/>
    <w:rsid w:val="096D0BBE"/>
    <w:rsid w:val="09715EE2"/>
    <w:rsid w:val="09C86C17"/>
    <w:rsid w:val="09F11F14"/>
    <w:rsid w:val="0A543D03"/>
    <w:rsid w:val="0A850745"/>
    <w:rsid w:val="0AA113CC"/>
    <w:rsid w:val="0AAF1689"/>
    <w:rsid w:val="0ABE0F26"/>
    <w:rsid w:val="0ADA0423"/>
    <w:rsid w:val="0AE134BB"/>
    <w:rsid w:val="0AF57869"/>
    <w:rsid w:val="0B09282F"/>
    <w:rsid w:val="0B342FDD"/>
    <w:rsid w:val="0B355B55"/>
    <w:rsid w:val="0B6A3C72"/>
    <w:rsid w:val="0B742AF9"/>
    <w:rsid w:val="0B981F35"/>
    <w:rsid w:val="0BC064A3"/>
    <w:rsid w:val="0BC94DE2"/>
    <w:rsid w:val="0BCA01DB"/>
    <w:rsid w:val="0BD503E1"/>
    <w:rsid w:val="0BFE5B2E"/>
    <w:rsid w:val="0C761945"/>
    <w:rsid w:val="0C805EA1"/>
    <w:rsid w:val="0CAC05A9"/>
    <w:rsid w:val="0CAF0F1A"/>
    <w:rsid w:val="0D1066AA"/>
    <w:rsid w:val="0D3B6963"/>
    <w:rsid w:val="0D5C337A"/>
    <w:rsid w:val="0DCA0090"/>
    <w:rsid w:val="0E4963C6"/>
    <w:rsid w:val="0E9D1E88"/>
    <w:rsid w:val="0EDD3818"/>
    <w:rsid w:val="0EEF6DA7"/>
    <w:rsid w:val="0F1562B7"/>
    <w:rsid w:val="0F653EC7"/>
    <w:rsid w:val="0F6744A7"/>
    <w:rsid w:val="0F7E4514"/>
    <w:rsid w:val="0F8374BD"/>
    <w:rsid w:val="0FC65B0E"/>
    <w:rsid w:val="1018225D"/>
    <w:rsid w:val="10650FFF"/>
    <w:rsid w:val="108F6F0E"/>
    <w:rsid w:val="10900AA5"/>
    <w:rsid w:val="10C468CF"/>
    <w:rsid w:val="10D8077D"/>
    <w:rsid w:val="10ED589D"/>
    <w:rsid w:val="11063331"/>
    <w:rsid w:val="11144013"/>
    <w:rsid w:val="111F4C0B"/>
    <w:rsid w:val="113B15D8"/>
    <w:rsid w:val="11406B13"/>
    <w:rsid w:val="11AE1F34"/>
    <w:rsid w:val="11BA0495"/>
    <w:rsid w:val="11DB4CD1"/>
    <w:rsid w:val="11E8042B"/>
    <w:rsid w:val="12231D15"/>
    <w:rsid w:val="124D6061"/>
    <w:rsid w:val="126E65F6"/>
    <w:rsid w:val="12AD4DC3"/>
    <w:rsid w:val="12B855C9"/>
    <w:rsid w:val="12C039BF"/>
    <w:rsid w:val="12C236FD"/>
    <w:rsid w:val="12D9212A"/>
    <w:rsid w:val="12E90E25"/>
    <w:rsid w:val="13BF6C1C"/>
    <w:rsid w:val="142729F2"/>
    <w:rsid w:val="14D10FEB"/>
    <w:rsid w:val="14F03D25"/>
    <w:rsid w:val="15070749"/>
    <w:rsid w:val="152F743D"/>
    <w:rsid w:val="157D1701"/>
    <w:rsid w:val="15F011D8"/>
    <w:rsid w:val="15F505A1"/>
    <w:rsid w:val="160D4040"/>
    <w:rsid w:val="1631200B"/>
    <w:rsid w:val="171B2777"/>
    <w:rsid w:val="171C43C3"/>
    <w:rsid w:val="17227E64"/>
    <w:rsid w:val="17344604"/>
    <w:rsid w:val="17362BD1"/>
    <w:rsid w:val="17755EA5"/>
    <w:rsid w:val="17C47372"/>
    <w:rsid w:val="17C62CE3"/>
    <w:rsid w:val="17CA5BBE"/>
    <w:rsid w:val="17F2215A"/>
    <w:rsid w:val="180A3B58"/>
    <w:rsid w:val="18231AA2"/>
    <w:rsid w:val="183348BF"/>
    <w:rsid w:val="1837228B"/>
    <w:rsid w:val="183725BA"/>
    <w:rsid w:val="18490CF5"/>
    <w:rsid w:val="186C3394"/>
    <w:rsid w:val="18740924"/>
    <w:rsid w:val="18B27A7B"/>
    <w:rsid w:val="18C07FB6"/>
    <w:rsid w:val="18D63D66"/>
    <w:rsid w:val="19026890"/>
    <w:rsid w:val="194E6CBF"/>
    <w:rsid w:val="19960635"/>
    <w:rsid w:val="19C03EBA"/>
    <w:rsid w:val="19F47AA5"/>
    <w:rsid w:val="1A4D28D8"/>
    <w:rsid w:val="1A6334B4"/>
    <w:rsid w:val="1A6B0C1B"/>
    <w:rsid w:val="1A8A4B2B"/>
    <w:rsid w:val="1A9F3BFF"/>
    <w:rsid w:val="1B082D62"/>
    <w:rsid w:val="1B0E3F1C"/>
    <w:rsid w:val="1B1538D1"/>
    <w:rsid w:val="1B197574"/>
    <w:rsid w:val="1B285D67"/>
    <w:rsid w:val="1BD4295F"/>
    <w:rsid w:val="1C0D0023"/>
    <w:rsid w:val="1C342FF0"/>
    <w:rsid w:val="1C473B7F"/>
    <w:rsid w:val="1C4F0B60"/>
    <w:rsid w:val="1D4F7073"/>
    <w:rsid w:val="1D717786"/>
    <w:rsid w:val="1D7D053F"/>
    <w:rsid w:val="1D9D592F"/>
    <w:rsid w:val="1DC30D45"/>
    <w:rsid w:val="1DE9001C"/>
    <w:rsid w:val="1E160949"/>
    <w:rsid w:val="1E1772CD"/>
    <w:rsid w:val="1E270241"/>
    <w:rsid w:val="1E4A572B"/>
    <w:rsid w:val="1E925A75"/>
    <w:rsid w:val="1EBC4E18"/>
    <w:rsid w:val="1F0E0978"/>
    <w:rsid w:val="1F351B0A"/>
    <w:rsid w:val="1F557978"/>
    <w:rsid w:val="1FA00E7F"/>
    <w:rsid w:val="1FB307DC"/>
    <w:rsid w:val="1FB50DCD"/>
    <w:rsid w:val="20390E71"/>
    <w:rsid w:val="20583B04"/>
    <w:rsid w:val="207A5809"/>
    <w:rsid w:val="2085380C"/>
    <w:rsid w:val="20C16761"/>
    <w:rsid w:val="20D30964"/>
    <w:rsid w:val="21257615"/>
    <w:rsid w:val="21266409"/>
    <w:rsid w:val="21737370"/>
    <w:rsid w:val="2183721B"/>
    <w:rsid w:val="21BF03B8"/>
    <w:rsid w:val="21E94837"/>
    <w:rsid w:val="22361536"/>
    <w:rsid w:val="22435DBF"/>
    <w:rsid w:val="22670C82"/>
    <w:rsid w:val="22AA3C92"/>
    <w:rsid w:val="22C70594"/>
    <w:rsid w:val="22EB44B6"/>
    <w:rsid w:val="22F4437E"/>
    <w:rsid w:val="231C042B"/>
    <w:rsid w:val="2328046D"/>
    <w:rsid w:val="238675DC"/>
    <w:rsid w:val="23DC7BE1"/>
    <w:rsid w:val="241A77C2"/>
    <w:rsid w:val="243970C0"/>
    <w:rsid w:val="24410BBC"/>
    <w:rsid w:val="244716DB"/>
    <w:rsid w:val="24824CEC"/>
    <w:rsid w:val="2487419F"/>
    <w:rsid w:val="24A97AE8"/>
    <w:rsid w:val="25451427"/>
    <w:rsid w:val="25DB1DC8"/>
    <w:rsid w:val="25F16B47"/>
    <w:rsid w:val="262264EC"/>
    <w:rsid w:val="26234197"/>
    <w:rsid w:val="2641660E"/>
    <w:rsid w:val="266175FA"/>
    <w:rsid w:val="266C0510"/>
    <w:rsid w:val="266F068A"/>
    <w:rsid w:val="26755313"/>
    <w:rsid w:val="267D6F06"/>
    <w:rsid w:val="26965396"/>
    <w:rsid w:val="26C01702"/>
    <w:rsid w:val="26DD5663"/>
    <w:rsid w:val="26F556B9"/>
    <w:rsid w:val="272A3524"/>
    <w:rsid w:val="272E3EBE"/>
    <w:rsid w:val="273A5837"/>
    <w:rsid w:val="274E0B4A"/>
    <w:rsid w:val="27620617"/>
    <w:rsid w:val="27624574"/>
    <w:rsid w:val="27D36541"/>
    <w:rsid w:val="28085D85"/>
    <w:rsid w:val="283D0EBE"/>
    <w:rsid w:val="285612FE"/>
    <w:rsid w:val="287E2265"/>
    <w:rsid w:val="28803F19"/>
    <w:rsid w:val="28B343D3"/>
    <w:rsid w:val="28B71C98"/>
    <w:rsid w:val="29053B07"/>
    <w:rsid w:val="29337D74"/>
    <w:rsid w:val="2943628E"/>
    <w:rsid w:val="29781D7E"/>
    <w:rsid w:val="297A23E0"/>
    <w:rsid w:val="29B30820"/>
    <w:rsid w:val="29B63F13"/>
    <w:rsid w:val="29CA2A38"/>
    <w:rsid w:val="29D8082C"/>
    <w:rsid w:val="2A127079"/>
    <w:rsid w:val="2A450298"/>
    <w:rsid w:val="2A6C4572"/>
    <w:rsid w:val="2A730BD3"/>
    <w:rsid w:val="2AFF62F8"/>
    <w:rsid w:val="2B001286"/>
    <w:rsid w:val="2B1239CC"/>
    <w:rsid w:val="2B2151D5"/>
    <w:rsid w:val="2B294E7A"/>
    <w:rsid w:val="2B544773"/>
    <w:rsid w:val="2B732E69"/>
    <w:rsid w:val="2BE30D4C"/>
    <w:rsid w:val="2C2813EB"/>
    <w:rsid w:val="2CBE4124"/>
    <w:rsid w:val="2CCB0CA7"/>
    <w:rsid w:val="2CED52D0"/>
    <w:rsid w:val="2CED6D7F"/>
    <w:rsid w:val="2D0E485D"/>
    <w:rsid w:val="2D4E30CE"/>
    <w:rsid w:val="2D4E7610"/>
    <w:rsid w:val="2D955CFF"/>
    <w:rsid w:val="2DB855C5"/>
    <w:rsid w:val="2DBA1E7B"/>
    <w:rsid w:val="2DE475A3"/>
    <w:rsid w:val="2DFF7AC6"/>
    <w:rsid w:val="2E1D446D"/>
    <w:rsid w:val="2E313EB7"/>
    <w:rsid w:val="2E574C4F"/>
    <w:rsid w:val="2E896BB2"/>
    <w:rsid w:val="2EA91CAD"/>
    <w:rsid w:val="2EFC1208"/>
    <w:rsid w:val="2F1A135F"/>
    <w:rsid w:val="2F657836"/>
    <w:rsid w:val="2F9C42C6"/>
    <w:rsid w:val="2F9F51FE"/>
    <w:rsid w:val="2FC534E9"/>
    <w:rsid w:val="30257BC5"/>
    <w:rsid w:val="305C3115"/>
    <w:rsid w:val="306D7E6F"/>
    <w:rsid w:val="30934E24"/>
    <w:rsid w:val="30BB37CD"/>
    <w:rsid w:val="30CA3088"/>
    <w:rsid w:val="30D17812"/>
    <w:rsid w:val="30DB668C"/>
    <w:rsid w:val="30EE79E1"/>
    <w:rsid w:val="30EF13A4"/>
    <w:rsid w:val="31005260"/>
    <w:rsid w:val="311610A3"/>
    <w:rsid w:val="312858AC"/>
    <w:rsid w:val="312A1D09"/>
    <w:rsid w:val="31787029"/>
    <w:rsid w:val="31824318"/>
    <w:rsid w:val="31EB498E"/>
    <w:rsid w:val="31EC0A56"/>
    <w:rsid w:val="320B3D9B"/>
    <w:rsid w:val="32336142"/>
    <w:rsid w:val="32357487"/>
    <w:rsid w:val="32437346"/>
    <w:rsid w:val="32722BA0"/>
    <w:rsid w:val="32773235"/>
    <w:rsid w:val="32AE0EA9"/>
    <w:rsid w:val="32B86380"/>
    <w:rsid w:val="32D64E80"/>
    <w:rsid w:val="33351C82"/>
    <w:rsid w:val="334602C4"/>
    <w:rsid w:val="33975BC7"/>
    <w:rsid w:val="34281B10"/>
    <w:rsid w:val="34352261"/>
    <w:rsid w:val="34622BB6"/>
    <w:rsid w:val="34A96B44"/>
    <w:rsid w:val="34DB07C4"/>
    <w:rsid w:val="352D15CA"/>
    <w:rsid w:val="357D5CD0"/>
    <w:rsid w:val="35877008"/>
    <w:rsid w:val="359B24B9"/>
    <w:rsid w:val="36550337"/>
    <w:rsid w:val="367F5EFA"/>
    <w:rsid w:val="36DD1226"/>
    <w:rsid w:val="36E47C43"/>
    <w:rsid w:val="36F16B14"/>
    <w:rsid w:val="3713591F"/>
    <w:rsid w:val="372B0286"/>
    <w:rsid w:val="376C3D9C"/>
    <w:rsid w:val="376F6F59"/>
    <w:rsid w:val="37CF2B7C"/>
    <w:rsid w:val="37F26056"/>
    <w:rsid w:val="37F51663"/>
    <w:rsid w:val="381A5C89"/>
    <w:rsid w:val="38963D2B"/>
    <w:rsid w:val="38D62B3D"/>
    <w:rsid w:val="38DA3788"/>
    <w:rsid w:val="39557D4D"/>
    <w:rsid w:val="396955F2"/>
    <w:rsid w:val="3993212B"/>
    <w:rsid w:val="39A11676"/>
    <w:rsid w:val="39B949D0"/>
    <w:rsid w:val="39BE49AD"/>
    <w:rsid w:val="39C1406E"/>
    <w:rsid w:val="39CE134E"/>
    <w:rsid w:val="39D41EF6"/>
    <w:rsid w:val="3A424651"/>
    <w:rsid w:val="3A890F3F"/>
    <w:rsid w:val="3ACB2EA9"/>
    <w:rsid w:val="3ACD2886"/>
    <w:rsid w:val="3ADC5DEC"/>
    <w:rsid w:val="3B205E59"/>
    <w:rsid w:val="3B6D6129"/>
    <w:rsid w:val="3B9573DB"/>
    <w:rsid w:val="3B9938AC"/>
    <w:rsid w:val="3BAB5874"/>
    <w:rsid w:val="3C3B1BF0"/>
    <w:rsid w:val="3CF01943"/>
    <w:rsid w:val="3D233F51"/>
    <w:rsid w:val="3D513504"/>
    <w:rsid w:val="3D5A5434"/>
    <w:rsid w:val="3D62062B"/>
    <w:rsid w:val="3D79069B"/>
    <w:rsid w:val="3DA1772D"/>
    <w:rsid w:val="3DBA79FC"/>
    <w:rsid w:val="3DE722DA"/>
    <w:rsid w:val="3E860680"/>
    <w:rsid w:val="3EA92BFB"/>
    <w:rsid w:val="3EB52ADC"/>
    <w:rsid w:val="3EB73085"/>
    <w:rsid w:val="3F0D7D9B"/>
    <w:rsid w:val="3F2F4F2A"/>
    <w:rsid w:val="3F5F75CF"/>
    <w:rsid w:val="3F746537"/>
    <w:rsid w:val="3FE07943"/>
    <w:rsid w:val="3FEA0390"/>
    <w:rsid w:val="3FF962EE"/>
    <w:rsid w:val="40432AA2"/>
    <w:rsid w:val="404C53BF"/>
    <w:rsid w:val="406500BB"/>
    <w:rsid w:val="409B538C"/>
    <w:rsid w:val="40DF05A4"/>
    <w:rsid w:val="40F041A2"/>
    <w:rsid w:val="411D1D29"/>
    <w:rsid w:val="41552DC0"/>
    <w:rsid w:val="41805770"/>
    <w:rsid w:val="41AE04CA"/>
    <w:rsid w:val="41FE7890"/>
    <w:rsid w:val="4257696B"/>
    <w:rsid w:val="42633371"/>
    <w:rsid w:val="426D2A5A"/>
    <w:rsid w:val="42756F69"/>
    <w:rsid w:val="429C45F9"/>
    <w:rsid w:val="42CE2A69"/>
    <w:rsid w:val="432E4D77"/>
    <w:rsid w:val="43367F14"/>
    <w:rsid w:val="43566CCE"/>
    <w:rsid w:val="43B22C4D"/>
    <w:rsid w:val="43F452FC"/>
    <w:rsid w:val="44547C3B"/>
    <w:rsid w:val="446170D8"/>
    <w:rsid w:val="448C3960"/>
    <w:rsid w:val="448D7235"/>
    <w:rsid w:val="44C344FA"/>
    <w:rsid w:val="44D32525"/>
    <w:rsid w:val="451862F6"/>
    <w:rsid w:val="451B0DE2"/>
    <w:rsid w:val="454472C7"/>
    <w:rsid w:val="458C40BA"/>
    <w:rsid w:val="45EA1F36"/>
    <w:rsid w:val="461423BB"/>
    <w:rsid w:val="4633700D"/>
    <w:rsid w:val="46447C9B"/>
    <w:rsid w:val="465B6A8B"/>
    <w:rsid w:val="468A0D7B"/>
    <w:rsid w:val="46B1082D"/>
    <w:rsid w:val="46D94344"/>
    <w:rsid w:val="470E2FE8"/>
    <w:rsid w:val="471F0965"/>
    <w:rsid w:val="478B21B8"/>
    <w:rsid w:val="47A74733"/>
    <w:rsid w:val="47A754C2"/>
    <w:rsid w:val="480131F8"/>
    <w:rsid w:val="486977B9"/>
    <w:rsid w:val="489A6A4C"/>
    <w:rsid w:val="49063A70"/>
    <w:rsid w:val="49186CA3"/>
    <w:rsid w:val="49257021"/>
    <w:rsid w:val="494014B7"/>
    <w:rsid w:val="496242B3"/>
    <w:rsid w:val="49796D10"/>
    <w:rsid w:val="497E20A5"/>
    <w:rsid w:val="49A906F5"/>
    <w:rsid w:val="49AB2FF3"/>
    <w:rsid w:val="4A067BD5"/>
    <w:rsid w:val="4A095FCF"/>
    <w:rsid w:val="4A69479F"/>
    <w:rsid w:val="4A955760"/>
    <w:rsid w:val="4AA57D14"/>
    <w:rsid w:val="4AB358A9"/>
    <w:rsid w:val="4AC635A4"/>
    <w:rsid w:val="4ACC7E6E"/>
    <w:rsid w:val="4AE850EB"/>
    <w:rsid w:val="4AF17C9C"/>
    <w:rsid w:val="4AFC0244"/>
    <w:rsid w:val="4AFC281F"/>
    <w:rsid w:val="4B4D606C"/>
    <w:rsid w:val="4B5657EA"/>
    <w:rsid w:val="4B752A38"/>
    <w:rsid w:val="4B934828"/>
    <w:rsid w:val="4C5F4CE2"/>
    <w:rsid w:val="4C8B3608"/>
    <w:rsid w:val="4C9561DB"/>
    <w:rsid w:val="4CC0038B"/>
    <w:rsid w:val="4CC172E2"/>
    <w:rsid w:val="4CC63D53"/>
    <w:rsid w:val="4CFE198B"/>
    <w:rsid w:val="4CFF09A9"/>
    <w:rsid w:val="4D3B3DD0"/>
    <w:rsid w:val="4D4C2375"/>
    <w:rsid w:val="4D9D3B6D"/>
    <w:rsid w:val="4DDD2CBF"/>
    <w:rsid w:val="4DE27E74"/>
    <w:rsid w:val="4DFD125E"/>
    <w:rsid w:val="4E0D0B3F"/>
    <w:rsid w:val="4E5F5014"/>
    <w:rsid w:val="4EA11A60"/>
    <w:rsid w:val="4F156AE3"/>
    <w:rsid w:val="4F2522C2"/>
    <w:rsid w:val="4F2F4A79"/>
    <w:rsid w:val="4F397C2A"/>
    <w:rsid w:val="4F754BA4"/>
    <w:rsid w:val="4FF24A84"/>
    <w:rsid w:val="501C7D69"/>
    <w:rsid w:val="501F4B53"/>
    <w:rsid w:val="50360B87"/>
    <w:rsid w:val="50433ADB"/>
    <w:rsid w:val="50527FB2"/>
    <w:rsid w:val="50581556"/>
    <w:rsid w:val="5059097D"/>
    <w:rsid w:val="50B222E0"/>
    <w:rsid w:val="50D74A3D"/>
    <w:rsid w:val="510956DF"/>
    <w:rsid w:val="514074A6"/>
    <w:rsid w:val="51A44930"/>
    <w:rsid w:val="51B409C5"/>
    <w:rsid w:val="51F82233"/>
    <w:rsid w:val="52041A7E"/>
    <w:rsid w:val="521026D3"/>
    <w:rsid w:val="521B50DA"/>
    <w:rsid w:val="523D1978"/>
    <w:rsid w:val="52592053"/>
    <w:rsid w:val="52671310"/>
    <w:rsid w:val="527A26B1"/>
    <w:rsid w:val="529D449C"/>
    <w:rsid w:val="52C361DE"/>
    <w:rsid w:val="52FC7F5D"/>
    <w:rsid w:val="530A3C0A"/>
    <w:rsid w:val="531E57F1"/>
    <w:rsid w:val="53371BFC"/>
    <w:rsid w:val="535B4BD8"/>
    <w:rsid w:val="53750E23"/>
    <w:rsid w:val="53A15300"/>
    <w:rsid w:val="53F15481"/>
    <w:rsid w:val="54434437"/>
    <w:rsid w:val="54851396"/>
    <w:rsid w:val="54E9774F"/>
    <w:rsid w:val="55131F3A"/>
    <w:rsid w:val="5555207B"/>
    <w:rsid w:val="556D78A5"/>
    <w:rsid w:val="55834908"/>
    <w:rsid w:val="55B72D9A"/>
    <w:rsid w:val="55B8039B"/>
    <w:rsid w:val="55DC6462"/>
    <w:rsid w:val="55F72C59"/>
    <w:rsid w:val="55FD3E7E"/>
    <w:rsid w:val="56B20C9D"/>
    <w:rsid w:val="56D6313A"/>
    <w:rsid w:val="56E11C50"/>
    <w:rsid w:val="56F50CAB"/>
    <w:rsid w:val="570D34F9"/>
    <w:rsid w:val="570D7CA2"/>
    <w:rsid w:val="573B1888"/>
    <w:rsid w:val="573E6BA6"/>
    <w:rsid w:val="574722DF"/>
    <w:rsid w:val="57622DC2"/>
    <w:rsid w:val="57666975"/>
    <w:rsid w:val="579F5BB4"/>
    <w:rsid w:val="57D856BB"/>
    <w:rsid w:val="582330C0"/>
    <w:rsid w:val="58357438"/>
    <w:rsid w:val="585906FB"/>
    <w:rsid w:val="58C56AB6"/>
    <w:rsid w:val="590C512C"/>
    <w:rsid w:val="592653C8"/>
    <w:rsid w:val="592D6C6B"/>
    <w:rsid w:val="598272ED"/>
    <w:rsid w:val="59A70549"/>
    <w:rsid w:val="5A2138EC"/>
    <w:rsid w:val="5A951B22"/>
    <w:rsid w:val="5AA032AC"/>
    <w:rsid w:val="5AB113D5"/>
    <w:rsid w:val="5AB807FD"/>
    <w:rsid w:val="5AC13DEB"/>
    <w:rsid w:val="5AFD5464"/>
    <w:rsid w:val="5B191A2F"/>
    <w:rsid w:val="5B195357"/>
    <w:rsid w:val="5B272B8D"/>
    <w:rsid w:val="5B363F07"/>
    <w:rsid w:val="5B391AA8"/>
    <w:rsid w:val="5B561E17"/>
    <w:rsid w:val="5B741E49"/>
    <w:rsid w:val="5B78509B"/>
    <w:rsid w:val="5BA93320"/>
    <w:rsid w:val="5BD36438"/>
    <w:rsid w:val="5BDE1406"/>
    <w:rsid w:val="5BF04F89"/>
    <w:rsid w:val="5C177548"/>
    <w:rsid w:val="5C3B662D"/>
    <w:rsid w:val="5C9A5C58"/>
    <w:rsid w:val="5CEA2617"/>
    <w:rsid w:val="5D125B10"/>
    <w:rsid w:val="5D367F2D"/>
    <w:rsid w:val="5D4C48A7"/>
    <w:rsid w:val="5D532FEE"/>
    <w:rsid w:val="5D6C1D4A"/>
    <w:rsid w:val="5D76482B"/>
    <w:rsid w:val="5D7B6F99"/>
    <w:rsid w:val="5D93073C"/>
    <w:rsid w:val="5DA62A4C"/>
    <w:rsid w:val="5DC14180"/>
    <w:rsid w:val="5DE51E65"/>
    <w:rsid w:val="5E14062E"/>
    <w:rsid w:val="5E390904"/>
    <w:rsid w:val="5E414E61"/>
    <w:rsid w:val="5E680F21"/>
    <w:rsid w:val="5E6958D3"/>
    <w:rsid w:val="5E9E3D59"/>
    <w:rsid w:val="5EAB5D12"/>
    <w:rsid w:val="5EAC4B20"/>
    <w:rsid w:val="5ECF04E6"/>
    <w:rsid w:val="5EDD75FB"/>
    <w:rsid w:val="5F0B7993"/>
    <w:rsid w:val="5F4736ED"/>
    <w:rsid w:val="5F4D6190"/>
    <w:rsid w:val="5FAB6361"/>
    <w:rsid w:val="5FB01389"/>
    <w:rsid w:val="5FC1273D"/>
    <w:rsid w:val="5FE81708"/>
    <w:rsid w:val="602601B0"/>
    <w:rsid w:val="60471900"/>
    <w:rsid w:val="60C658D9"/>
    <w:rsid w:val="615D34B9"/>
    <w:rsid w:val="6171331B"/>
    <w:rsid w:val="61832AB2"/>
    <w:rsid w:val="6183420E"/>
    <w:rsid w:val="61990BCE"/>
    <w:rsid w:val="61BE4258"/>
    <w:rsid w:val="61CB54E6"/>
    <w:rsid w:val="61FC2757"/>
    <w:rsid w:val="62173EDD"/>
    <w:rsid w:val="627867CC"/>
    <w:rsid w:val="62886B63"/>
    <w:rsid w:val="62EF7698"/>
    <w:rsid w:val="62F84755"/>
    <w:rsid w:val="63132C29"/>
    <w:rsid w:val="63355FFC"/>
    <w:rsid w:val="63416DA6"/>
    <w:rsid w:val="63B8321A"/>
    <w:rsid w:val="63C61798"/>
    <w:rsid w:val="63C85507"/>
    <w:rsid w:val="64113DFE"/>
    <w:rsid w:val="649B12FF"/>
    <w:rsid w:val="64AC04C2"/>
    <w:rsid w:val="64B52AF0"/>
    <w:rsid w:val="64BD0C7E"/>
    <w:rsid w:val="64FD52E3"/>
    <w:rsid w:val="65731DF4"/>
    <w:rsid w:val="65FA0EA6"/>
    <w:rsid w:val="661C00F8"/>
    <w:rsid w:val="66247EBF"/>
    <w:rsid w:val="664018A5"/>
    <w:rsid w:val="66411A22"/>
    <w:rsid w:val="665C08A5"/>
    <w:rsid w:val="6690496F"/>
    <w:rsid w:val="66BB09CA"/>
    <w:rsid w:val="66CD6800"/>
    <w:rsid w:val="66D83A31"/>
    <w:rsid w:val="672E1058"/>
    <w:rsid w:val="6734569F"/>
    <w:rsid w:val="674E7B48"/>
    <w:rsid w:val="67612F85"/>
    <w:rsid w:val="67674C7B"/>
    <w:rsid w:val="67775A28"/>
    <w:rsid w:val="67BD0ACA"/>
    <w:rsid w:val="67FC3FED"/>
    <w:rsid w:val="682C3918"/>
    <w:rsid w:val="6830436A"/>
    <w:rsid w:val="68317F7D"/>
    <w:rsid w:val="68324F38"/>
    <w:rsid w:val="68602D77"/>
    <w:rsid w:val="686D2813"/>
    <w:rsid w:val="68962AD9"/>
    <w:rsid w:val="68DF394E"/>
    <w:rsid w:val="6971575D"/>
    <w:rsid w:val="699715BB"/>
    <w:rsid w:val="69BE3369"/>
    <w:rsid w:val="69C94644"/>
    <w:rsid w:val="69DF64FB"/>
    <w:rsid w:val="69E144D1"/>
    <w:rsid w:val="6A266F5E"/>
    <w:rsid w:val="6A565B8E"/>
    <w:rsid w:val="6A6104DC"/>
    <w:rsid w:val="6A9C41D5"/>
    <w:rsid w:val="6ADD1373"/>
    <w:rsid w:val="6B400D4A"/>
    <w:rsid w:val="6B523CC6"/>
    <w:rsid w:val="6B685F71"/>
    <w:rsid w:val="6B7117EB"/>
    <w:rsid w:val="6B913D93"/>
    <w:rsid w:val="6BDF0CF2"/>
    <w:rsid w:val="6BFD77F9"/>
    <w:rsid w:val="6C3071B9"/>
    <w:rsid w:val="6C6748ED"/>
    <w:rsid w:val="6C743003"/>
    <w:rsid w:val="6C917A1E"/>
    <w:rsid w:val="6CC05F54"/>
    <w:rsid w:val="6CDA5B37"/>
    <w:rsid w:val="6CDC30FA"/>
    <w:rsid w:val="6D0C02B8"/>
    <w:rsid w:val="6D100BF4"/>
    <w:rsid w:val="6D211577"/>
    <w:rsid w:val="6D282014"/>
    <w:rsid w:val="6D9E11E0"/>
    <w:rsid w:val="6DA5390D"/>
    <w:rsid w:val="6DBF4D9B"/>
    <w:rsid w:val="6DD93D0F"/>
    <w:rsid w:val="6DDD2C3D"/>
    <w:rsid w:val="6E1927B6"/>
    <w:rsid w:val="6E6336B5"/>
    <w:rsid w:val="6EB25BA5"/>
    <w:rsid w:val="6EEC7F8D"/>
    <w:rsid w:val="6F194ED8"/>
    <w:rsid w:val="6F1E7172"/>
    <w:rsid w:val="6F8E3526"/>
    <w:rsid w:val="6FA066B0"/>
    <w:rsid w:val="6FC15196"/>
    <w:rsid w:val="6FCB00F8"/>
    <w:rsid w:val="6FDB6894"/>
    <w:rsid w:val="6FF61DF9"/>
    <w:rsid w:val="7036430D"/>
    <w:rsid w:val="708A3858"/>
    <w:rsid w:val="708C70F7"/>
    <w:rsid w:val="7093268C"/>
    <w:rsid w:val="70AE2D9E"/>
    <w:rsid w:val="714E4899"/>
    <w:rsid w:val="71761D59"/>
    <w:rsid w:val="71835951"/>
    <w:rsid w:val="71BD01BC"/>
    <w:rsid w:val="723922AA"/>
    <w:rsid w:val="724D0B5F"/>
    <w:rsid w:val="72594F8C"/>
    <w:rsid w:val="72733F76"/>
    <w:rsid w:val="727F41D7"/>
    <w:rsid w:val="72951B1C"/>
    <w:rsid w:val="72D34E31"/>
    <w:rsid w:val="72DF0AD8"/>
    <w:rsid w:val="731A24BE"/>
    <w:rsid w:val="731C4742"/>
    <w:rsid w:val="73401E91"/>
    <w:rsid w:val="73565E4C"/>
    <w:rsid w:val="738C3ADE"/>
    <w:rsid w:val="73E3282D"/>
    <w:rsid w:val="741B7F0E"/>
    <w:rsid w:val="74AA57E9"/>
    <w:rsid w:val="74B84DBF"/>
    <w:rsid w:val="74DA0231"/>
    <w:rsid w:val="74DD7E2A"/>
    <w:rsid w:val="758274B0"/>
    <w:rsid w:val="759A3DCC"/>
    <w:rsid w:val="75B841EA"/>
    <w:rsid w:val="75E81FB4"/>
    <w:rsid w:val="75FC5E03"/>
    <w:rsid w:val="763F1D0D"/>
    <w:rsid w:val="76537938"/>
    <w:rsid w:val="766F45EE"/>
    <w:rsid w:val="767D08EE"/>
    <w:rsid w:val="76884B3E"/>
    <w:rsid w:val="76CD7740"/>
    <w:rsid w:val="76D251FE"/>
    <w:rsid w:val="76D97573"/>
    <w:rsid w:val="76DA3632"/>
    <w:rsid w:val="76DC4A88"/>
    <w:rsid w:val="76DF012E"/>
    <w:rsid w:val="76DF189B"/>
    <w:rsid w:val="76EF0E3D"/>
    <w:rsid w:val="77050055"/>
    <w:rsid w:val="77093279"/>
    <w:rsid w:val="774545B9"/>
    <w:rsid w:val="77553490"/>
    <w:rsid w:val="779543D6"/>
    <w:rsid w:val="77A121EB"/>
    <w:rsid w:val="77BB55B3"/>
    <w:rsid w:val="77E54C5C"/>
    <w:rsid w:val="78737AB8"/>
    <w:rsid w:val="787E3B60"/>
    <w:rsid w:val="78AA0800"/>
    <w:rsid w:val="78C1099D"/>
    <w:rsid w:val="78CC64C1"/>
    <w:rsid w:val="78D24C92"/>
    <w:rsid w:val="790C56DA"/>
    <w:rsid w:val="791502B5"/>
    <w:rsid w:val="79434083"/>
    <w:rsid w:val="79803474"/>
    <w:rsid w:val="799E2F54"/>
    <w:rsid w:val="79FF3EED"/>
    <w:rsid w:val="7A0C1E8F"/>
    <w:rsid w:val="7A3043C6"/>
    <w:rsid w:val="7A31731F"/>
    <w:rsid w:val="7A717381"/>
    <w:rsid w:val="7A762285"/>
    <w:rsid w:val="7A8C7097"/>
    <w:rsid w:val="7AD840D5"/>
    <w:rsid w:val="7AF724B2"/>
    <w:rsid w:val="7B2459AE"/>
    <w:rsid w:val="7B3867D2"/>
    <w:rsid w:val="7B586DF4"/>
    <w:rsid w:val="7B593BEE"/>
    <w:rsid w:val="7B5E7B71"/>
    <w:rsid w:val="7BA87F9F"/>
    <w:rsid w:val="7BB73756"/>
    <w:rsid w:val="7BC01719"/>
    <w:rsid w:val="7BD017FF"/>
    <w:rsid w:val="7C7D4011"/>
    <w:rsid w:val="7CAD2BFA"/>
    <w:rsid w:val="7CB2627B"/>
    <w:rsid w:val="7CB67CC5"/>
    <w:rsid w:val="7CB73C3B"/>
    <w:rsid w:val="7CD938CD"/>
    <w:rsid w:val="7CE51F30"/>
    <w:rsid w:val="7D140CE5"/>
    <w:rsid w:val="7D3036B8"/>
    <w:rsid w:val="7D487CA7"/>
    <w:rsid w:val="7D4B6B0C"/>
    <w:rsid w:val="7D500D19"/>
    <w:rsid w:val="7D6D456C"/>
    <w:rsid w:val="7D785ED5"/>
    <w:rsid w:val="7E010252"/>
    <w:rsid w:val="7E3674AA"/>
    <w:rsid w:val="7E66333D"/>
    <w:rsid w:val="7E89516C"/>
    <w:rsid w:val="7E97696B"/>
    <w:rsid w:val="7E984E2D"/>
    <w:rsid w:val="7E9B46E6"/>
    <w:rsid w:val="7EB81EF6"/>
    <w:rsid w:val="7EFA641A"/>
    <w:rsid w:val="7F0C3EA3"/>
    <w:rsid w:val="7F364BB0"/>
    <w:rsid w:val="7F584556"/>
    <w:rsid w:val="7F6170AE"/>
    <w:rsid w:val="7F804AD6"/>
    <w:rsid w:val="7F98626A"/>
    <w:rsid w:val="7FAB3BD9"/>
    <w:rsid w:val="7FBA36FF"/>
    <w:rsid w:val="7FE336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annotation text" w:semiHidden="0" w:uiPriority="0" w:unhideWhenUsed="0" w:qFormat="1"/>
    <w:lsdException w:name="header" w:semiHidden="0" w:uiPriority="0" w:unhideWhenUsed="0" w:qFormat="1"/>
    <w:lsdException w:name="footer" w:semiHidden="0" w:uiPriority="0" w:unhideWhenUsed="0" w:qFormat="1"/>
    <w:lsdException w:name="caption" w:uiPriority="35" w:qFormat="1"/>
    <w:lsdException w:name="annotation reference" w:semiHidden="0" w:uiPriority="0" w:unhideWhenUsed="0" w:qFormat="1"/>
    <w:lsdException w:name="line number" w:semiHidden="0"/>
    <w:lsdException w:name="page number" w:semiHidden="0" w:uiPriority="0" w:unhideWhenUsed="0" w:qFormat="1"/>
    <w:lsdException w:name="Title" w:semiHidden="0" w:uiPriority="10" w:unhideWhenUsed="0" w:qFormat="1"/>
    <w:lsdException w:name="Default Paragraph Font" w:semiHidden="0" w:uiPriority="0" w:unhideWhenUsed="0"/>
    <w:lsdException w:name="Body Text Indent" w:semiHidden="0" w:uiPriority="0" w:unhideWhenUsed="0" w:qFormat="1"/>
    <w:lsdException w:name="Subtitle" w:semiHidden="0" w:uiPriority="11" w:unhideWhenUsed="0" w:qFormat="1"/>
    <w:lsdException w:name="Body Text Indent 2"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annotation subject" w:semiHidden="0" w:uiPriority="0" w:unhideWhenUsed="0" w:qFormat="1"/>
    <w:lsdException w:name="Balloon Text" w:semiHidden="0" w:uiPriority="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9E7"/>
    <w:pPr>
      <w:widowControl w:val="0"/>
      <w:jc w:val="both"/>
    </w:pPr>
    <w:rPr>
      <w:kern w:val="2"/>
      <w:sz w:val="21"/>
      <w:szCs w:val="24"/>
    </w:rPr>
  </w:style>
  <w:style w:type="paragraph" w:styleId="1">
    <w:name w:val="heading 1"/>
    <w:basedOn w:val="a"/>
    <w:next w:val="a"/>
    <w:qFormat/>
    <w:rsid w:val="003179E7"/>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3">
    <w:name w:val="heading 3"/>
    <w:basedOn w:val="a"/>
    <w:next w:val="a"/>
    <w:qFormat/>
    <w:rsid w:val="003179E7"/>
    <w:pPr>
      <w:keepNext/>
      <w:keepLines/>
      <w:adjustRightInd w:val="0"/>
      <w:spacing w:before="260" w:after="260" w:line="416" w:lineRule="atLeast"/>
      <w:textAlignment w:val="baseline"/>
      <w:outlineLvl w:val="2"/>
    </w:pPr>
    <w:rPr>
      <w:b/>
      <w:kern w:val="0"/>
      <w:sz w:val="32"/>
      <w:szCs w:val="20"/>
    </w:rPr>
  </w:style>
  <w:style w:type="paragraph" w:styleId="6">
    <w:name w:val="heading 6"/>
    <w:basedOn w:val="a"/>
    <w:next w:val="a"/>
    <w:link w:val="6Char"/>
    <w:qFormat/>
    <w:rsid w:val="003179E7"/>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3179E7"/>
    <w:rPr>
      <w:b/>
      <w:bCs/>
    </w:rPr>
  </w:style>
  <w:style w:type="paragraph" w:styleId="a4">
    <w:name w:val="annotation text"/>
    <w:basedOn w:val="a"/>
    <w:link w:val="Char"/>
    <w:qFormat/>
    <w:rsid w:val="003179E7"/>
    <w:pPr>
      <w:jc w:val="left"/>
    </w:pPr>
  </w:style>
  <w:style w:type="paragraph" w:styleId="a5">
    <w:name w:val="Normal Indent"/>
    <w:basedOn w:val="a"/>
    <w:link w:val="Char0"/>
    <w:uiPriority w:val="99"/>
    <w:qFormat/>
    <w:rsid w:val="003179E7"/>
    <w:pPr>
      <w:ind w:firstLine="420"/>
    </w:pPr>
    <w:rPr>
      <w:szCs w:val="20"/>
    </w:rPr>
  </w:style>
  <w:style w:type="paragraph" w:styleId="a6">
    <w:name w:val="Body Text Indent"/>
    <w:basedOn w:val="a"/>
    <w:link w:val="Char1"/>
    <w:qFormat/>
    <w:rsid w:val="003179E7"/>
    <w:pPr>
      <w:adjustRightInd w:val="0"/>
      <w:spacing w:line="360" w:lineRule="auto"/>
      <w:ind w:firstLine="600"/>
      <w:textAlignment w:val="baseline"/>
    </w:pPr>
    <w:rPr>
      <w:rFonts w:eastAsia="楷体_GB2312"/>
      <w:spacing w:val="6"/>
      <w:kern w:val="0"/>
      <w:sz w:val="28"/>
      <w:szCs w:val="20"/>
    </w:rPr>
  </w:style>
  <w:style w:type="paragraph" w:styleId="2">
    <w:name w:val="Body Text Indent 2"/>
    <w:basedOn w:val="a"/>
    <w:link w:val="2Char"/>
    <w:qFormat/>
    <w:rsid w:val="003179E7"/>
    <w:pPr>
      <w:spacing w:after="120" w:line="480" w:lineRule="auto"/>
      <w:ind w:leftChars="200" w:left="420"/>
    </w:pPr>
  </w:style>
  <w:style w:type="paragraph" w:styleId="a7">
    <w:name w:val="Balloon Text"/>
    <w:basedOn w:val="a"/>
    <w:qFormat/>
    <w:rsid w:val="003179E7"/>
    <w:rPr>
      <w:sz w:val="18"/>
      <w:szCs w:val="18"/>
    </w:rPr>
  </w:style>
  <w:style w:type="paragraph" w:styleId="a8">
    <w:name w:val="footer"/>
    <w:basedOn w:val="a"/>
    <w:qFormat/>
    <w:rsid w:val="003179E7"/>
    <w:pPr>
      <w:tabs>
        <w:tab w:val="center" w:pos="4320"/>
        <w:tab w:val="right" w:pos="8640"/>
      </w:tabs>
      <w:adjustRightInd w:val="0"/>
      <w:spacing w:line="240" w:lineRule="atLeast"/>
      <w:ind w:firstLine="397"/>
      <w:jc w:val="left"/>
      <w:textAlignment w:val="baseline"/>
    </w:pPr>
    <w:rPr>
      <w:rFonts w:eastAsia="楷体_GB2312"/>
      <w:spacing w:val="6"/>
      <w:kern w:val="0"/>
      <w:sz w:val="18"/>
      <w:szCs w:val="20"/>
    </w:rPr>
  </w:style>
  <w:style w:type="paragraph" w:styleId="a9">
    <w:name w:val="header"/>
    <w:basedOn w:val="a"/>
    <w:qFormat/>
    <w:rsid w:val="003179E7"/>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rsid w:val="003179E7"/>
    <w:pPr>
      <w:widowControl/>
      <w:spacing w:before="100" w:beforeAutospacing="1" w:after="100" w:afterAutospacing="1" w:line="360" w:lineRule="auto"/>
      <w:jc w:val="left"/>
    </w:pPr>
    <w:rPr>
      <w:rFonts w:ascii="宋体" w:hAnsi="宋体" w:cs="宋体"/>
      <w:kern w:val="0"/>
      <w:sz w:val="24"/>
    </w:rPr>
  </w:style>
  <w:style w:type="character" w:styleId="ab">
    <w:name w:val="page number"/>
    <w:basedOn w:val="a0"/>
    <w:qFormat/>
    <w:rsid w:val="003179E7"/>
  </w:style>
  <w:style w:type="character" w:styleId="ac">
    <w:name w:val="line number"/>
    <w:basedOn w:val="a0"/>
    <w:uiPriority w:val="99"/>
    <w:unhideWhenUsed/>
    <w:rsid w:val="003179E7"/>
  </w:style>
  <w:style w:type="character" w:styleId="ad">
    <w:name w:val="Hyperlink"/>
    <w:qFormat/>
    <w:rsid w:val="003179E7"/>
    <w:rPr>
      <w:color w:val="0000FF"/>
      <w:u w:val="single"/>
    </w:rPr>
  </w:style>
  <w:style w:type="character" w:styleId="ae">
    <w:name w:val="annotation reference"/>
    <w:qFormat/>
    <w:rsid w:val="003179E7"/>
    <w:rPr>
      <w:sz w:val="21"/>
      <w:szCs w:val="21"/>
    </w:rPr>
  </w:style>
  <w:style w:type="character" w:customStyle="1" w:styleId="Char1">
    <w:name w:val="正文文本缩进 Char"/>
    <w:link w:val="a6"/>
    <w:qFormat/>
    <w:rsid w:val="003179E7"/>
    <w:rPr>
      <w:rFonts w:eastAsia="楷体_GB2312"/>
      <w:spacing w:val="6"/>
      <w:sz w:val="28"/>
      <w:lang w:val="en-US" w:eastAsia="zh-CN" w:bidi="ar-SA"/>
    </w:rPr>
  </w:style>
  <w:style w:type="character" w:customStyle="1" w:styleId="CharChar">
    <w:name w:val="正文正 Char Char"/>
    <w:link w:val="af"/>
    <w:qFormat/>
    <w:rsid w:val="003179E7"/>
    <w:rPr>
      <w:rFonts w:ascii="宋体" w:hAnsi="宋体"/>
      <w:kern w:val="40"/>
      <w:sz w:val="24"/>
    </w:rPr>
  </w:style>
  <w:style w:type="paragraph" w:customStyle="1" w:styleId="af">
    <w:name w:val="正文正"/>
    <w:basedOn w:val="a"/>
    <w:link w:val="CharChar"/>
    <w:qFormat/>
    <w:rsid w:val="003179E7"/>
    <w:pPr>
      <w:spacing w:line="360" w:lineRule="auto"/>
      <w:ind w:firstLineChars="150" w:firstLine="360"/>
    </w:pPr>
    <w:rPr>
      <w:rFonts w:ascii="宋体" w:hAnsi="宋体"/>
      <w:kern w:val="40"/>
      <w:sz w:val="24"/>
      <w:szCs w:val="20"/>
    </w:rPr>
  </w:style>
  <w:style w:type="character" w:customStyle="1" w:styleId="af0">
    <w:name w:val="正文字符"/>
    <w:qFormat/>
    <w:rsid w:val="003179E7"/>
    <w:rPr>
      <w:rFonts w:ascii="Times New Roman" w:eastAsia="宋体" w:hAnsi="Times New Roman"/>
      <w:color w:val="auto"/>
      <w:spacing w:val="6"/>
      <w:position w:val="0"/>
      <w:sz w:val="28"/>
      <w:u w:val="none"/>
    </w:rPr>
  </w:style>
  <w:style w:type="character" w:customStyle="1" w:styleId="patentsqh1">
    <w:name w:val="patentsqh1"/>
    <w:qFormat/>
    <w:rsid w:val="003179E7"/>
    <w:rPr>
      <w:color w:val="008282"/>
      <w:sz w:val="14"/>
      <w:szCs w:val="14"/>
    </w:rPr>
  </w:style>
  <w:style w:type="character" w:customStyle="1" w:styleId="Char">
    <w:name w:val="批注文字 Char"/>
    <w:link w:val="a4"/>
    <w:rsid w:val="003179E7"/>
    <w:rPr>
      <w:kern w:val="2"/>
      <w:sz w:val="21"/>
      <w:szCs w:val="24"/>
    </w:rPr>
  </w:style>
  <w:style w:type="character" w:customStyle="1" w:styleId="6Char">
    <w:name w:val="标题 6 Char"/>
    <w:link w:val="6"/>
    <w:qFormat/>
    <w:rsid w:val="003179E7"/>
    <w:rPr>
      <w:rFonts w:ascii="Arial" w:eastAsia="黑体" w:hAnsi="Arial"/>
      <w:b/>
      <w:bCs/>
      <w:kern w:val="2"/>
      <w:sz w:val="24"/>
      <w:szCs w:val="24"/>
    </w:rPr>
  </w:style>
  <w:style w:type="character" w:customStyle="1" w:styleId="2Char">
    <w:name w:val="正文文本缩进 2 Char"/>
    <w:link w:val="2"/>
    <w:rsid w:val="003179E7"/>
    <w:rPr>
      <w:kern w:val="2"/>
      <w:sz w:val="21"/>
      <w:szCs w:val="24"/>
    </w:rPr>
  </w:style>
  <w:style w:type="paragraph" w:customStyle="1" w:styleId="10">
    <w:name w:val="修订1"/>
    <w:uiPriority w:val="99"/>
    <w:unhideWhenUsed/>
    <w:qFormat/>
    <w:rsid w:val="003179E7"/>
    <w:rPr>
      <w:kern w:val="2"/>
      <w:sz w:val="21"/>
      <w:szCs w:val="24"/>
    </w:rPr>
  </w:style>
  <w:style w:type="paragraph" w:customStyle="1" w:styleId="o">
    <w:name w:val="?????????¡ì?????????????¡ì?????????????¡§????????????¡ì??????????¡ì????????????¡ì????o????????????¡§????????????¡ì??????????¡ì????"/>
    <w:basedOn w:val="a"/>
    <w:qFormat/>
    <w:rsid w:val="003179E7"/>
    <w:pPr>
      <w:widowControl/>
      <w:overflowPunct w:val="0"/>
      <w:autoSpaceDE w:val="0"/>
      <w:autoSpaceDN w:val="0"/>
      <w:adjustRightInd w:val="0"/>
      <w:jc w:val="left"/>
      <w:textAlignment w:val="baseline"/>
    </w:pPr>
    <w:rPr>
      <w:kern w:val="0"/>
      <w:sz w:val="24"/>
      <w:szCs w:val="20"/>
    </w:rPr>
  </w:style>
  <w:style w:type="character" w:styleId="af1">
    <w:name w:val="Emphasis"/>
    <w:basedOn w:val="a0"/>
    <w:uiPriority w:val="20"/>
    <w:qFormat/>
    <w:rsid w:val="008320ED"/>
    <w:rPr>
      <w:i/>
      <w:iCs/>
    </w:rPr>
  </w:style>
  <w:style w:type="character" w:customStyle="1" w:styleId="Char0">
    <w:name w:val="正文缩进 Char"/>
    <w:link w:val="a5"/>
    <w:uiPriority w:val="99"/>
    <w:locked/>
    <w:rsid w:val="00D34510"/>
    <w:rPr>
      <w:kern w:val="2"/>
      <w:sz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4906</TotalTime>
  <Pages>16</Pages>
  <Words>1285</Words>
  <Characters>7326</Characters>
  <Application>Microsoft Office Word</Application>
  <DocSecurity>0</DocSecurity>
  <Lines>61</Lines>
  <Paragraphs>17</Paragraphs>
  <ScaleCrop>false</ScaleCrop>
  <Company>Microsoft</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宋熠</dc:creator>
  <cp:keywords/>
  <dc:description/>
  <cp:lastModifiedBy>zhuxl</cp:lastModifiedBy>
  <cp:revision>454</cp:revision>
  <cp:lastPrinted>2016-07-27T02:47:00Z</cp:lastPrinted>
  <dcterms:created xsi:type="dcterms:W3CDTF">2016-10-08T02:50:00Z</dcterms:created>
  <dcterms:modified xsi:type="dcterms:W3CDTF">2019-01-09T05:05:00Z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